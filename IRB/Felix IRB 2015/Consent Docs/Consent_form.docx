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174E0" w14:textId="7110619C" w:rsidR="00A77323" w:rsidRPr="00A77323" w:rsidRDefault="00A77323" w:rsidP="00A77323">
      <w:pPr>
        <w:pStyle w:val="Title"/>
        <w:rPr>
          <w:rFonts w:ascii="LeituraSans-Grot 3" w:hAnsi="LeituraSans-Grot 3"/>
          <w:noProof/>
          <w:color w:val="D74520"/>
          <w:sz w:val="28"/>
          <w:szCs w:val="28"/>
        </w:rPr>
      </w:pPr>
      <w:r w:rsidRPr="00BA4AD8">
        <w:t>INFORMED CONSENT FORM</w:t>
      </w:r>
    </w:p>
    <w:p w14:paraId="304D84F3" w14:textId="77777777" w:rsidR="00A77323" w:rsidRPr="00BA4AD8" w:rsidRDefault="00A77323" w:rsidP="00A77323">
      <w:pPr>
        <w:tabs>
          <w:tab w:val="left" w:pos="2127"/>
        </w:tabs>
        <w:ind w:right="-320"/>
        <w:rPr>
          <w:b/>
          <w:szCs w:val="22"/>
        </w:rPr>
      </w:pPr>
      <w:r w:rsidRPr="00BA4AD8">
        <w:rPr>
          <w:szCs w:val="22"/>
        </w:rPr>
        <w:t xml:space="preserve">Project Title: </w:t>
      </w:r>
      <w:r w:rsidRPr="00BA4AD8">
        <w:rPr>
          <w:b/>
          <w:color w:val="000000"/>
          <w:szCs w:val="22"/>
        </w:rPr>
        <w:t xml:space="preserve"> </w:t>
      </w:r>
      <w:r>
        <w:rPr>
          <w:b/>
          <w:color w:val="000000"/>
          <w:szCs w:val="22"/>
        </w:rPr>
        <w:t>Fire Safety Study</w:t>
      </w:r>
    </w:p>
    <w:p w14:paraId="28F2345F" w14:textId="6DA64DDF" w:rsidR="00A77323" w:rsidRPr="00BA4AD8" w:rsidRDefault="00A77323" w:rsidP="00A77323">
      <w:pPr>
        <w:tabs>
          <w:tab w:val="left" w:pos="1620"/>
          <w:tab w:val="left" w:pos="2127"/>
        </w:tabs>
        <w:ind w:left="1622" w:hanging="1622"/>
        <w:rPr>
          <w:szCs w:val="22"/>
        </w:rPr>
      </w:pPr>
      <w:r w:rsidRPr="00BA4AD8">
        <w:rPr>
          <w:szCs w:val="22"/>
        </w:rPr>
        <w:t>Principal Investigator:</w:t>
      </w:r>
      <w:r w:rsidRPr="00BA4AD8">
        <w:rPr>
          <w:b/>
          <w:szCs w:val="22"/>
        </w:rPr>
        <w:t xml:space="preserve"> </w:t>
      </w:r>
      <w:del w:id="0" w:author="Beatrice" w:date="2015-02-12T15:12:00Z">
        <w:r w:rsidDel="00203DAF">
          <w:rPr>
            <w:b/>
            <w:szCs w:val="22"/>
          </w:rPr>
          <w:delText>Jon Dorbolo,</w:delText>
        </w:r>
      </w:del>
      <w:ins w:id="1" w:author="Beatrice" w:date="2015-02-12T15:12:00Z">
        <w:r w:rsidR="00203DAF">
          <w:rPr>
            <w:b/>
            <w:szCs w:val="22"/>
          </w:rPr>
          <w:t xml:space="preserve">Lynn </w:t>
        </w:r>
        <w:proofErr w:type="spellStart"/>
        <w:r w:rsidR="00203DAF">
          <w:rPr>
            <w:b/>
            <w:szCs w:val="22"/>
          </w:rPr>
          <w:t>Greenough</w:t>
        </w:r>
        <w:proofErr w:type="spellEnd"/>
        <w:r w:rsidR="00203DAF">
          <w:rPr>
            <w:b/>
            <w:szCs w:val="22"/>
          </w:rPr>
          <w:t>,</w:t>
        </w:r>
      </w:ins>
      <w:r>
        <w:rPr>
          <w:b/>
          <w:szCs w:val="22"/>
        </w:rPr>
        <w:t xml:space="preserve"> Technology Across the Curriculum, OSU</w:t>
      </w:r>
    </w:p>
    <w:p w14:paraId="3A1213E5" w14:textId="1C7D9DBA" w:rsidR="00A77323" w:rsidRPr="00A77323" w:rsidRDefault="00A77323" w:rsidP="00A77323">
      <w:pPr>
        <w:ind w:left="1418" w:hanging="1418"/>
        <w:rPr>
          <w:b/>
          <w:szCs w:val="22"/>
        </w:rPr>
      </w:pPr>
      <w:r>
        <w:rPr>
          <w:szCs w:val="22"/>
        </w:rPr>
        <w:t xml:space="preserve">Research Staff: </w:t>
      </w:r>
      <w:r>
        <w:rPr>
          <w:b/>
          <w:szCs w:val="22"/>
        </w:rPr>
        <w:t xml:space="preserve">Beatrice </w:t>
      </w:r>
      <w:proofErr w:type="spellStart"/>
      <w:r>
        <w:rPr>
          <w:b/>
          <w:szCs w:val="22"/>
        </w:rPr>
        <w:t>Moissinac</w:t>
      </w:r>
      <w:proofErr w:type="spellEnd"/>
    </w:p>
    <w:p w14:paraId="62921A1F" w14:textId="77777777" w:rsidR="00A77323" w:rsidRPr="00BA4AD8" w:rsidRDefault="00A77323" w:rsidP="00A77323">
      <w:pPr>
        <w:pStyle w:val="Heading1"/>
      </w:pPr>
      <w:r w:rsidRPr="00BA4AD8">
        <w:t>WHAT IS THE PURPOSE OF THIS STUDY?</w:t>
      </w:r>
    </w:p>
    <w:p w14:paraId="1A01009D" w14:textId="77777777" w:rsidR="00A77323" w:rsidRDefault="00A77323" w:rsidP="00A77323">
      <w:pPr>
        <w:jc w:val="both"/>
        <w:rPr>
          <w:szCs w:val="22"/>
        </w:rPr>
      </w:pPr>
      <w:r w:rsidRPr="00BA4AD8">
        <w:rPr>
          <w:szCs w:val="22"/>
        </w:rPr>
        <w:t xml:space="preserve">This is a research study. The purpose of this study is to </w:t>
      </w:r>
      <w:r>
        <w:rPr>
          <w:szCs w:val="22"/>
        </w:rPr>
        <w:t xml:space="preserve">discover what OSU student residents know about safety in a fire-related situation. The results of this study will help inform OSU of the gaps in knowledge and training among OSU student residents. </w:t>
      </w:r>
    </w:p>
    <w:p w14:paraId="01E7ABA9" w14:textId="52A318F8" w:rsidR="00A77323" w:rsidRPr="00A77323" w:rsidRDefault="00A77323" w:rsidP="00A77323">
      <w:pPr>
        <w:pStyle w:val="Heading1"/>
      </w:pPr>
      <w:r w:rsidRPr="00BA4AD8">
        <w:t>WHAT IS THE PURPOSE OF THIS FORM?</w:t>
      </w:r>
    </w:p>
    <w:p w14:paraId="2FB11B15" w14:textId="77777777" w:rsidR="00A77323" w:rsidRPr="00BA4AD8" w:rsidRDefault="00A77323" w:rsidP="00A77323">
      <w:r w:rsidRPr="00BA4AD8">
        <w:t xml:space="preserve">This consent form gives you the information you will need to help you decide whether to be in the study or not.  Please read the form carefully.  You may ask any questions about the research, the possible risks and benefits, your rights as a volunteer, and anything else that is not clear.  When all of your questions have been answered, you can decide if you want to be in this study or not. </w:t>
      </w:r>
      <w:r w:rsidRPr="00BA4AD8">
        <w:rPr>
          <w:szCs w:val="22"/>
        </w:rPr>
        <w:t>This process is called “informed consent”. You will be given a copy of this form for your records.</w:t>
      </w:r>
    </w:p>
    <w:p w14:paraId="25A672B7" w14:textId="06996DE3" w:rsidR="00A77323" w:rsidRPr="00A77323" w:rsidRDefault="00A77323" w:rsidP="00A77323">
      <w:pPr>
        <w:pStyle w:val="Heading1"/>
      </w:pPr>
      <w:r w:rsidRPr="00BA4AD8">
        <w:t>WHY AM I BEING INVITED TO TAKE PART IN THIS STUDY?</w:t>
      </w:r>
    </w:p>
    <w:p w14:paraId="7D8B8C0D" w14:textId="77777777" w:rsidR="00A77323" w:rsidRPr="00BA4AD8" w:rsidRDefault="00A77323" w:rsidP="00A77323">
      <w:pPr>
        <w:rPr>
          <w:szCs w:val="24"/>
        </w:rPr>
      </w:pPr>
      <w:r w:rsidRPr="00BA4AD8">
        <w:rPr>
          <w:bCs/>
          <w:szCs w:val="24"/>
        </w:rPr>
        <w:t xml:space="preserve">You are being invited to take part in this study because you are </w:t>
      </w:r>
      <w:r>
        <w:rPr>
          <w:bCs/>
          <w:szCs w:val="24"/>
        </w:rPr>
        <w:t>an OSU student current living or who lived in an OSU residence hall.</w:t>
      </w:r>
    </w:p>
    <w:p w14:paraId="6D88CA0D" w14:textId="77777777" w:rsidR="00A77323" w:rsidRPr="00BA4AD8" w:rsidRDefault="00A77323" w:rsidP="00A77323">
      <w:pPr>
        <w:pStyle w:val="Heading1"/>
      </w:pPr>
      <w:r w:rsidRPr="00BA4AD8">
        <w:t>WHAT WILL HAPPEN DURING THIS STUDY AND HOW LONG WILL IT TAKE?</w:t>
      </w:r>
    </w:p>
    <w:p w14:paraId="33BC5454" w14:textId="20065335" w:rsidR="00A77323" w:rsidRDefault="00A77323" w:rsidP="00A77323">
      <w:pPr>
        <w:jc w:val="both"/>
        <w:rPr>
          <w:color w:val="000000"/>
          <w:szCs w:val="22"/>
        </w:rPr>
      </w:pPr>
      <w:r w:rsidRPr="00BA4AD8">
        <w:rPr>
          <w:color w:val="000000"/>
          <w:szCs w:val="22"/>
        </w:rPr>
        <w:t xml:space="preserve">If you agree to participate, your involvement will consist of one session, which will last up to </w:t>
      </w:r>
      <w:r>
        <w:rPr>
          <w:color w:val="000000"/>
          <w:szCs w:val="22"/>
        </w:rPr>
        <w:t>thirty minutes</w:t>
      </w:r>
      <w:r w:rsidR="00F871F4">
        <w:rPr>
          <w:color w:val="000000"/>
          <w:szCs w:val="22"/>
        </w:rPr>
        <w:t>.</w:t>
      </w:r>
      <w:r w:rsidRPr="00BA4AD8">
        <w:rPr>
          <w:color w:val="000000"/>
          <w:szCs w:val="22"/>
        </w:rPr>
        <w:t xml:space="preserve"> At the beginning of the session, you will be asked to fill out a background questionnaire.  After filling out the questionnaire, you will </w:t>
      </w:r>
      <w:r>
        <w:rPr>
          <w:color w:val="000000"/>
          <w:szCs w:val="22"/>
        </w:rPr>
        <w:t xml:space="preserve">be asked to answers questions. Those questions describe a specific fire-related situation, and ask you to state what you would have done in that situation. You might be asked follow-up questions aiming at clarifying and deepening our understanding of the situation described. There is no good or wrong answer to those questions, there is only what you would have done in the described situation. An interviewer will take notes on what </w:t>
      </w:r>
      <w:proofErr w:type="gramStart"/>
      <w:r>
        <w:rPr>
          <w:color w:val="000000"/>
          <w:szCs w:val="22"/>
        </w:rPr>
        <w:t>you</w:t>
      </w:r>
      <w:proofErr w:type="gramEnd"/>
      <w:r>
        <w:rPr>
          <w:color w:val="000000"/>
          <w:szCs w:val="22"/>
        </w:rPr>
        <w:t xml:space="preserve"> say. The computer will also record your voice and the interviewer’s </w:t>
      </w:r>
      <w:proofErr w:type="gramStart"/>
      <w:r>
        <w:rPr>
          <w:color w:val="000000"/>
          <w:szCs w:val="22"/>
        </w:rPr>
        <w:t>voice for later transcribing</w:t>
      </w:r>
      <w:ins w:id="2" w:author="Beatrice" w:date="2015-02-12T15:13:00Z">
        <w:r w:rsidR="00203DAF">
          <w:rPr>
            <w:color w:val="000000"/>
            <w:szCs w:val="22"/>
          </w:rPr>
          <w:t xml:space="preserve"> in you give</w:t>
        </w:r>
        <w:proofErr w:type="gramEnd"/>
        <w:r w:rsidR="00203DAF">
          <w:rPr>
            <w:color w:val="000000"/>
            <w:szCs w:val="22"/>
          </w:rPr>
          <w:t xml:space="preserve"> permission</w:t>
        </w:r>
      </w:ins>
      <w:r>
        <w:rPr>
          <w:color w:val="000000"/>
          <w:szCs w:val="22"/>
        </w:rPr>
        <w:t xml:space="preserve">. </w:t>
      </w:r>
    </w:p>
    <w:p w14:paraId="5AFBDAE1" w14:textId="77777777" w:rsidR="00A77323" w:rsidRPr="00E108B2" w:rsidRDefault="00A77323" w:rsidP="00A77323">
      <w:pPr>
        <w:pStyle w:val="Heading1"/>
      </w:pPr>
      <w:r w:rsidRPr="00E108B2">
        <w:t>WHAT ARE THE RISKS OF THIS STUDY?</w:t>
      </w:r>
    </w:p>
    <w:p w14:paraId="0B08C4B4" w14:textId="77777777" w:rsidR="00A77323" w:rsidRPr="00E108B2" w:rsidRDefault="00A77323" w:rsidP="00A77323">
      <w:r w:rsidRPr="00E108B2">
        <w:t>There are no foreseeable risks other than the potential for breach of confidentiality</w:t>
      </w:r>
    </w:p>
    <w:p w14:paraId="6A6EF47F" w14:textId="77777777" w:rsidR="00A77323" w:rsidRPr="00E108B2" w:rsidRDefault="00A77323" w:rsidP="00A77323">
      <w:pPr>
        <w:pStyle w:val="Heading1"/>
      </w:pPr>
      <w:r w:rsidRPr="00E108B2">
        <w:t>WHAT ARE THE BENEFITS OF THIS STUDY?</w:t>
      </w:r>
    </w:p>
    <w:p w14:paraId="3DA69470" w14:textId="77777777" w:rsidR="00A77323" w:rsidRPr="00E108B2" w:rsidRDefault="00A77323" w:rsidP="00A77323">
      <w:pPr>
        <w:pStyle w:val="NoSpacing"/>
      </w:pPr>
      <w:r w:rsidRPr="00E108B2">
        <w:t xml:space="preserve">There are no direct benefits to you as a participant in this study. We intend to use the information gathered to improve the </w:t>
      </w:r>
      <w:r>
        <w:t>fire safety training across OSU’s residences hall.</w:t>
      </w:r>
    </w:p>
    <w:p w14:paraId="50CC9F08" w14:textId="77777777" w:rsidR="00A77323" w:rsidRPr="00E108B2" w:rsidRDefault="00A77323" w:rsidP="00A77323">
      <w:pPr>
        <w:pStyle w:val="Heading1"/>
      </w:pPr>
      <w:r w:rsidRPr="00E108B2">
        <w:t>WHO WILL SEE THIS INFORMATION?</w:t>
      </w:r>
    </w:p>
    <w:p w14:paraId="54FDCBC6" w14:textId="77777777" w:rsidR="00A77323" w:rsidRPr="00E108B2" w:rsidRDefault="00A77323" w:rsidP="00A77323">
      <w:pPr>
        <w:jc w:val="both"/>
      </w:pPr>
      <w:r w:rsidRPr="00E108B2">
        <w:t xml:space="preserve">The information provided during this study will be kept confidential to the extent permitted by law.  However, federal government regulatory agencies and the Oregon State University Institutional Review Board (a committee that reviews and approves research studies involving human subjects) may inspect and copy records pertaining to this research. To maintain confidentiality, random numbers will be assigned to all questionnaires and modification efforts. The random numbers’ ties to a participant’s name or ID will be destroyed as soon as data collection is complete. Most of the research data will be stored electronically (password-protected in a way that is accessible only to the research team). All data will be stored in a secure location. Hardcopies of data such as responses to </w:t>
      </w:r>
      <w:r w:rsidRPr="00E108B2">
        <w:lastRenderedPageBreak/>
        <w:t>questionnaire and interview questions will be shredded once data analysis has been completed.</w:t>
      </w:r>
      <w:r w:rsidRPr="00E108B2">
        <w:rPr>
          <w:szCs w:val="22"/>
        </w:rPr>
        <w:t xml:space="preserve"> </w:t>
      </w:r>
      <w:r w:rsidRPr="00E108B2">
        <w:rPr>
          <w:bCs/>
        </w:rPr>
        <w:t>If</w:t>
      </w:r>
      <w:r w:rsidRPr="00E108B2">
        <w:rPr>
          <w:bCs/>
          <w:color w:val="000000"/>
        </w:rPr>
        <w:t xml:space="preserve"> the results of this project are published, participants’ identity will not be made public.</w:t>
      </w:r>
      <w:r w:rsidRPr="00E108B2">
        <w:t xml:space="preserve"> </w:t>
      </w:r>
    </w:p>
    <w:p w14:paraId="277F4AEA" w14:textId="77777777" w:rsidR="00A77323" w:rsidRPr="00E108B2" w:rsidRDefault="00A77323" w:rsidP="00A77323">
      <w:pPr>
        <w:pStyle w:val="Heading1"/>
      </w:pPr>
      <w:r w:rsidRPr="00E108B2">
        <w:t>AUDIO RECORDING</w:t>
      </w:r>
    </w:p>
    <w:p w14:paraId="5969C0A2" w14:textId="42FD06E3" w:rsidR="00A77323" w:rsidRPr="00E108B2" w:rsidRDefault="00A77323" w:rsidP="00A77323">
      <w:pPr>
        <w:jc w:val="both"/>
      </w:pPr>
      <w:r w:rsidRPr="00E108B2">
        <w:t>By initialing in the space provided, you verify that you have been told that audio recordings will be generated du</w:t>
      </w:r>
      <w:r>
        <w:t>ring the course of this study.</w:t>
      </w:r>
      <w:r w:rsidR="004349EB">
        <w:t xml:space="preserve"> You have the choice on being audio recorded. If you refuse, the interviewer will simply not turn on the audio recorder, and you can carry on as a participant with no other changes. If you accept to be recorded, </w:t>
      </w:r>
      <w:proofErr w:type="gramStart"/>
      <w:r w:rsidR="004349EB">
        <w:t>y</w:t>
      </w:r>
      <w:r w:rsidRPr="00E108B2">
        <w:t>ou will be identified on the recordings by code number</w:t>
      </w:r>
      <w:proofErr w:type="gramEnd"/>
      <w:r w:rsidRPr="00E108B2">
        <w:t>; only the research team members will have access to the recordings.  The recordings will be stored in a secure location and will be transcribed by a research team member (or by using speech recognition software).  The recordings will be destroyed once data analysis has been completed.</w:t>
      </w:r>
    </w:p>
    <w:p w14:paraId="490FE795" w14:textId="5ED8197A" w:rsidR="00A77323" w:rsidRDefault="004349EB" w:rsidP="004349EB">
      <w:pPr>
        <w:pStyle w:val="ListParagraph"/>
        <w:numPr>
          <w:ilvl w:val="0"/>
          <w:numId w:val="1"/>
        </w:numPr>
        <w:jc w:val="both"/>
      </w:pPr>
      <w:r>
        <w:t>Accept Audio Recording</w:t>
      </w:r>
    </w:p>
    <w:p w14:paraId="1A0221D1" w14:textId="23565342" w:rsidR="004349EB" w:rsidRPr="00E108B2" w:rsidRDefault="004349EB" w:rsidP="004349EB">
      <w:pPr>
        <w:pStyle w:val="ListParagraph"/>
        <w:numPr>
          <w:ilvl w:val="0"/>
          <w:numId w:val="1"/>
        </w:numPr>
        <w:jc w:val="both"/>
      </w:pPr>
      <w:r>
        <w:t>Refuse Audio Recording</w:t>
      </w:r>
    </w:p>
    <w:p w14:paraId="02342C14" w14:textId="77777777" w:rsidR="00A77323" w:rsidRDefault="00A77323" w:rsidP="00A77323">
      <w:pPr>
        <w:jc w:val="both"/>
      </w:pPr>
      <w:r w:rsidRPr="00E108B2">
        <w:t>_______________ Participant’s initials</w:t>
      </w:r>
    </w:p>
    <w:p w14:paraId="5856B9B6" w14:textId="77777777" w:rsidR="00A77323" w:rsidRPr="00BA4AD8" w:rsidRDefault="00A77323" w:rsidP="00A77323">
      <w:pPr>
        <w:jc w:val="both"/>
      </w:pPr>
    </w:p>
    <w:p w14:paraId="121F7328" w14:textId="77777777" w:rsidR="00A77323" w:rsidRPr="00BA4AD8" w:rsidRDefault="00A77323" w:rsidP="00A77323">
      <w:pPr>
        <w:pStyle w:val="Heading1"/>
      </w:pPr>
      <w:r w:rsidRPr="00BA4AD8">
        <w:t xml:space="preserve">DO I HAVE A CHOICE TO BE IN THE STUDY? </w:t>
      </w:r>
    </w:p>
    <w:p w14:paraId="76CAD42C" w14:textId="5601B9D5" w:rsidR="00A77323" w:rsidRPr="00A77323" w:rsidRDefault="00A77323" w:rsidP="00A77323">
      <w:r w:rsidRPr="00BA4AD8">
        <w:t>If you decide to take part in the study, it should be because you really want to volunteer.  You can stop at any time during the study and still keep the benefits and rights you had before volunteering. If you decide not to take part, or if you stop participating at any time, your decision will not result in any penalty or loss of benefits to which you may otherwise be entitled.  If you withdraw from the study, your data will be destroyed.</w:t>
      </w:r>
    </w:p>
    <w:p w14:paraId="5E3A8E19" w14:textId="419F47D7" w:rsidR="00A77323" w:rsidRPr="00BA4AD8" w:rsidRDefault="00A77323" w:rsidP="00A77323">
      <w:pPr>
        <w:rPr>
          <w:szCs w:val="24"/>
        </w:rPr>
      </w:pPr>
      <w:r w:rsidRPr="00BA4AD8">
        <w:t xml:space="preserve">You will not be treated differently if you decide to stop taking part in the study.  You can skip questions in the questionnaires and interview if you would prefer not to answer those.  </w:t>
      </w:r>
      <w:del w:id="3" w:author="Beatrice" w:date="2015-02-12T15:13:00Z">
        <w:r w:rsidRPr="00BA4AD8" w:rsidDel="00203DAF">
          <w:rPr>
            <w:szCs w:val="24"/>
          </w:rPr>
          <w:delText>If you choose to withdraw from this project before it ends, the researchers may keep information collected about you and this information may be included in study reports.</w:delText>
        </w:r>
      </w:del>
    </w:p>
    <w:p w14:paraId="076A4780" w14:textId="77777777" w:rsidR="00A77323" w:rsidRPr="00BA4AD8" w:rsidRDefault="00A77323" w:rsidP="00A77323">
      <w:pPr>
        <w:pStyle w:val="Heading1"/>
      </w:pPr>
      <w:r w:rsidRPr="00BA4AD8">
        <w:t>WHAT IF I HAVE QUESTIONS?</w:t>
      </w:r>
    </w:p>
    <w:p w14:paraId="1345BAFE" w14:textId="19E8AA9E" w:rsidR="00A77323" w:rsidRPr="00BA4AD8" w:rsidRDefault="00A77323" w:rsidP="00A77323">
      <w:pPr>
        <w:jc w:val="both"/>
        <w:rPr>
          <w:b/>
          <w:szCs w:val="22"/>
        </w:rPr>
      </w:pPr>
      <w:r w:rsidRPr="00BA4AD8">
        <w:rPr>
          <w:szCs w:val="22"/>
        </w:rPr>
        <w:t xml:space="preserve">If you have any questions about this research project, please contact: </w:t>
      </w:r>
      <w:ins w:id="4" w:author="Beatrice" w:date="2015-02-12T15:14:00Z">
        <w:r w:rsidR="00203DAF">
          <w:rPr>
            <w:szCs w:val="22"/>
          </w:rPr>
          <w:t xml:space="preserve">Lynn </w:t>
        </w:r>
        <w:proofErr w:type="spellStart"/>
        <w:r w:rsidR="00203DAF">
          <w:rPr>
            <w:szCs w:val="22"/>
          </w:rPr>
          <w:t>Greenough</w:t>
        </w:r>
        <w:proofErr w:type="spellEnd"/>
        <w:r w:rsidR="00203DAF">
          <w:rPr>
            <w:szCs w:val="22"/>
          </w:rPr>
          <w:t xml:space="preserve">, (541) 737-1035 </w:t>
        </w:r>
        <w:r w:rsidR="00203DAF">
          <w:rPr>
            <w:szCs w:val="22"/>
          </w:rPr>
          <w:fldChar w:fldCharType="begin"/>
        </w:r>
        <w:r w:rsidR="00203DAF">
          <w:rPr>
            <w:szCs w:val="22"/>
          </w:rPr>
          <w:instrText xml:space="preserve"> HYPERLINK "mailto:lynn.greenough@oregonstate.edu" </w:instrText>
        </w:r>
        <w:r w:rsidR="00203DAF">
          <w:rPr>
            <w:szCs w:val="22"/>
          </w:rPr>
          <w:fldChar w:fldCharType="separate"/>
        </w:r>
        <w:r w:rsidR="00203DAF" w:rsidRPr="0005059B">
          <w:rPr>
            <w:rStyle w:val="Hyperlink"/>
            <w:szCs w:val="22"/>
          </w:rPr>
          <w:t>lynn.greenough@oregonstate.edu</w:t>
        </w:r>
        <w:r w:rsidR="00203DAF">
          <w:rPr>
            <w:szCs w:val="22"/>
          </w:rPr>
          <w:fldChar w:fldCharType="end"/>
        </w:r>
        <w:r w:rsidR="00203DAF">
          <w:rPr>
            <w:szCs w:val="22"/>
          </w:rPr>
          <w:t xml:space="preserve"> and </w:t>
        </w:r>
      </w:ins>
      <w:r>
        <w:rPr>
          <w:szCs w:val="22"/>
        </w:rPr>
        <w:t xml:space="preserve">Dr. Jon </w:t>
      </w:r>
      <w:proofErr w:type="spellStart"/>
      <w:r>
        <w:rPr>
          <w:szCs w:val="22"/>
        </w:rPr>
        <w:t>Dorbolo</w:t>
      </w:r>
      <w:proofErr w:type="spellEnd"/>
      <w:r>
        <w:rPr>
          <w:szCs w:val="22"/>
        </w:rPr>
        <w:t xml:space="preserve">, (541) 737-3811 </w:t>
      </w:r>
      <w:hyperlink r:id="rId8" w:history="1">
        <w:r w:rsidRPr="009D3C90">
          <w:rPr>
            <w:rStyle w:val="Hyperlink"/>
            <w:szCs w:val="22"/>
          </w:rPr>
          <w:t xml:space="preserve"> jon.dorbolo@oregonstate.edu</w:t>
        </w:r>
      </w:hyperlink>
      <w:r>
        <w:rPr>
          <w:szCs w:val="22"/>
        </w:rPr>
        <w:t xml:space="preserve"> </w:t>
      </w:r>
      <w:r w:rsidRPr="00BA4AD8">
        <w:rPr>
          <w:b/>
          <w:szCs w:val="22"/>
        </w:rPr>
        <w:t xml:space="preserve"> </w:t>
      </w:r>
    </w:p>
    <w:p w14:paraId="75234C4E" w14:textId="542A76A3" w:rsidR="00A77323" w:rsidRPr="00BA4AD8" w:rsidRDefault="00A77323" w:rsidP="00A77323">
      <w:pPr>
        <w:jc w:val="both"/>
        <w:rPr>
          <w:szCs w:val="22"/>
        </w:rPr>
      </w:pPr>
      <w:r w:rsidRPr="00BA4AD8">
        <w:rPr>
          <w:szCs w:val="22"/>
        </w:rPr>
        <w:t xml:space="preserve">If you have questions about your rights as a participant, please contact the Oregon State University Institutional Review Board </w:t>
      </w:r>
      <w:ins w:id="5" w:author="Beatrice" w:date="2015-02-12T15:15:00Z">
        <w:r w:rsidR="00203DAF">
          <w:rPr>
            <w:szCs w:val="22"/>
          </w:rPr>
          <w:t xml:space="preserve">office </w:t>
        </w:r>
      </w:ins>
      <w:r w:rsidRPr="00BA4AD8">
        <w:rPr>
          <w:szCs w:val="22"/>
        </w:rPr>
        <w:t>(IRB)</w:t>
      </w:r>
      <w:del w:id="6" w:author="Beatrice" w:date="2015-02-12T15:15:00Z">
        <w:r w:rsidRPr="00BA4AD8" w:rsidDel="00203DAF">
          <w:rPr>
            <w:szCs w:val="22"/>
          </w:rPr>
          <w:delText xml:space="preserve"> Human Protections Administrator</w:delText>
        </w:r>
      </w:del>
      <w:r w:rsidRPr="00BA4AD8">
        <w:rPr>
          <w:szCs w:val="22"/>
        </w:rPr>
        <w:t>, at (541) 737-</w:t>
      </w:r>
      <w:r>
        <w:rPr>
          <w:szCs w:val="22"/>
        </w:rPr>
        <w:t>8008</w:t>
      </w:r>
      <w:r w:rsidRPr="00BA4AD8">
        <w:rPr>
          <w:szCs w:val="22"/>
        </w:rPr>
        <w:t xml:space="preserve"> or by e-mail at </w:t>
      </w:r>
      <w:hyperlink r:id="rId9" w:history="1">
        <w:r w:rsidRPr="00BA4AD8">
          <w:rPr>
            <w:rStyle w:val="Hyperlink"/>
            <w:szCs w:val="22"/>
          </w:rPr>
          <w:t>IRB@oregonstate.edu</w:t>
        </w:r>
      </w:hyperlink>
      <w:r w:rsidRPr="00BA4AD8">
        <w:rPr>
          <w:szCs w:val="22"/>
        </w:rPr>
        <w:t>.</w:t>
      </w:r>
    </w:p>
    <w:p w14:paraId="663348B7" w14:textId="77777777" w:rsidR="00A77323" w:rsidRPr="00BA4AD8" w:rsidRDefault="00A77323" w:rsidP="00A77323">
      <w:pPr>
        <w:pBdr>
          <w:bottom w:val="single" w:sz="12" w:space="1" w:color="auto"/>
        </w:pBdr>
        <w:rPr>
          <w:sz w:val="16"/>
          <w:szCs w:val="16"/>
        </w:rPr>
      </w:pPr>
    </w:p>
    <w:p w14:paraId="58798266" w14:textId="104657C9" w:rsidR="00A77323" w:rsidRPr="00BA4AD8" w:rsidDel="00203DAF" w:rsidRDefault="00203DAF" w:rsidP="00A77323">
      <w:pPr>
        <w:jc w:val="both"/>
        <w:rPr>
          <w:del w:id="7" w:author="Beatrice" w:date="2015-02-12T15:15:00Z"/>
          <w:szCs w:val="22"/>
        </w:rPr>
      </w:pPr>
      <w:ins w:id="8" w:author="Beatrice" w:date="2015-02-12T15:15:00Z">
        <w:r>
          <w:rPr>
            <w:szCs w:val="22"/>
          </w:rPr>
          <w:t xml:space="preserve">By participating in the interview, you are agreeing to participate to the survey. </w:t>
        </w:r>
      </w:ins>
      <w:bookmarkStart w:id="9" w:name="_GoBack"/>
      <w:bookmarkEnd w:id="9"/>
      <w:del w:id="10" w:author="Beatrice" w:date="2015-02-12T15:15:00Z">
        <w:r w:rsidR="00A77323" w:rsidRPr="00BA4AD8" w:rsidDel="00203DAF">
          <w:rPr>
            <w:szCs w:val="22"/>
          </w:rPr>
          <w:delText>Your signature indicates that this research study has been explained to you, that your questions have been answered, and that you agree to take part in this study. You will receive a copy of this form.</w:delText>
        </w:r>
      </w:del>
    </w:p>
    <w:p w14:paraId="488C6ECD" w14:textId="0DD8C43E" w:rsidR="00A77323" w:rsidRPr="00BA4AD8" w:rsidDel="00203DAF" w:rsidRDefault="00A77323" w:rsidP="00A77323">
      <w:pPr>
        <w:rPr>
          <w:del w:id="11" w:author="Beatrice" w:date="2015-02-12T15:15:00Z"/>
          <w:szCs w:val="22"/>
        </w:rPr>
      </w:pPr>
    </w:p>
    <w:p w14:paraId="4E838FF4" w14:textId="5B5EA7C1" w:rsidR="00A77323" w:rsidRPr="00BA4AD8" w:rsidDel="00203DAF" w:rsidRDefault="00A77323" w:rsidP="00A77323">
      <w:pPr>
        <w:rPr>
          <w:del w:id="12" w:author="Beatrice" w:date="2015-02-12T15:15:00Z"/>
          <w:szCs w:val="24"/>
        </w:rPr>
      </w:pPr>
      <w:del w:id="13" w:author="Beatrice" w:date="2015-02-12T15:15:00Z">
        <w:r w:rsidRPr="00BA4AD8" w:rsidDel="00203DAF">
          <w:rPr>
            <w:szCs w:val="24"/>
          </w:rPr>
          <w:delText>__________________________________________________________</w:delText>
        </w:r>
      </w:del>
    </w:p>
    <w:p w14:paraId="2836698B" w14:textId="0CD9AF87" w:rsidR="00A77323" w:rsidRPr="00BA4AD8" w:rsidDel="00203DAF" w:rsidRDefault="00A77323" w:rsidP="00A77323">
      <w:pPr>
        <w:rPr>
          <w:del w:id="14" w:author="Beatrice" w:date="2015-02-12T15:15:00Z"/>
          <w:szCs w:val="24"/>
        </w:rPr>
      </w:pPr>
      <w:del w:id="15" w:author="Beatrice" w:date="2015-02-12T15:15:00Z">
        <w:r w:rsidDel="00203DAF">
          <w:rPr>
            <w:szCs w:val="24"/>
          </w:rPr>
          <w:delText>Participant's Name (printed)</w:delText>
        </w:r>
        <w:r w:rsidRPr="00BA4AD8" w:rsidDel="00203DAF">
          <w:rPr>
            <w:szCs w:val="24"/>
          </w:rPr>
          <w:delText xml:space="preserve">  </w:delText>
        </w:r>
      </w:del>
    </w:p>
    <w:p w14:paraId="4A7BD489" w14:textId="162F7E99" w:rsidR="00A77323" w:rsidRPr="00BA4AD8" w:rsidDel="00203DAF" w:rsidRDefault="00A77323" w:rsidP="00A77323">
      <w:pPr>
        <w:rPr>
          <w:del w:id="16" w:author="Beatrice" w:date="2015-02-12T15:15:00Z"/>
          <w:szCs w:val="24"/>
        </w:rPr>
      </w:pPr>
    </w:p>
    <w:p w14:paraId="0B9559D9" w14:textId="42414D90" w:rsidR="00A77323" w:rsidRPr="00BA4AD8" w:rsidDel="00203DAF" w:rsidRDefault="00A77323" w:rsidP="00A77323">
      <w:pPr>
        <w:rPr>
          <w:del w:id="17" w:author="Beatrice" w:date="2015-02-12T15:15:00Z"/>
          <w:szCs w:val="24"/>
        </w:rPr>
      </w:pPr>
      <w:del w:id="18" w:author="Beatrice" w:date="2015-02-12T15:15:00Z">
        <w:r w:rsidRPr="00BA4AD8" w:rsidDel="00203DAF">
          <w:rPr>
            <w:szCs w:val="24"/>
          </w:rPr>
          <w:delText>_________________________________________________________________________</w:delText>
        </w:r>
      </w:del>
    </w:p>
    <w:p w14:paraId="7BA497A5" w14:textId="42D8BFE4" w:rsidR="00A77323" w:rsidRPr="00DA72E2" w:rsidDel="00203DAF" w:rsidRDefault="00A77323" w:rsidP="00A77323">
      <w:pPr>
        <w:rPr>
          <w:del w:id="19" w:author="Beatrice" w:date="2015-02-12T15:15:00Z"/>
          <w:szCs w:val="24"/>
        </w:rPr>
      </w:pPr>
      <w:del w:id="20" w:author="Beatrice" w:date="2015-02-12T15:15:00Z">
        <w:r w:rsidRPr="00BA4AD8" w:rsidDel="00203DAF">
          <w:rPr>
            <w:szCs w:val="24"/>
          </w:rPr>
          <w:delText>(Signature of Participant)</w:delText>
        </w:r>
        <w:r w:rsidRPr="00BA4AD8" w:rsidDel="00203DAF">
          <w:rPr>
            <w:szCs w:val="24"/>
          </w:rPr>
          <w:tab/>
        </w:r>
        <w:r w:rsidRPr="00BA4AD8" w:rsidDel="00203DAF">
          <w:rPr>
            <w:szCs w:val="24"/>
          </w:rPr>
          <w:tab/>
        </w:r>
        <w:r w:rsidRPr="00BA4AD8" w:rsidDel="00203DAF">
          <w:rPr>
            <w:szCs w:val="24"/>
          </w:rPr>
          <w:tab/>
        </w:r>
        <w:r w:rsidRPr="00BA4AD8" w:rsidDel="00203DAF">
          <w:rPr>
            <w:szCs w:val="24"/>
          </w:rPr>
          <w:tab/>
        </w:r>
        <w:r w:rsidRPr="00BA4AD8" w:rsidDel="00203DAF">
          <w:rPr>
            <w:szCs w:val="24"/>
          </w:rPr>
          <w:tab/>
        </w:r>
        <w:r w:rsidRPr="00BA4AD8" w:rsidDel="00203DAF">
          <w:rPr>
            <w:szCs w:val="24"/>
          </w:rPr>
          <w:tab/>
        </w:r>
        <w:r w:rsidRPr="00BA4AD8" w:rsidDel="00203DAF">
          <w:rPr>
            <w:szCs w:val="24"/>
          </w:rPr>
          <w:tab/>
          <w:delText>(Date)</w:delText>
        </w:r>
      </w:del>
    </w:p>
    <w:p w14:paraId="3C4F6ED3" w14:textId="77777777" w:rsidR="00B04DF0" w:rsidRPr="00741E1B" w:rsidRDefault="00B04DF0" w:rsidP="00741E1B"/>
    <w:sectPr w:rsidR="00B04DF0" w:rsidRPr="00741E1B" w:rsidSect="00865711">
      <w:headerReference w:type="default" r:id="rId10"/>
      <w:footerReference w:type="default" r:id="rId11"/>
      <w:headerReference w:type="first" r:id="rId12"/>
      <w:footerReference w:type="first" r:id="rId13"/>
      <w:pgSz w:w="12240" w:h="15840"/>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4F909" w14:textId="77777777" w:rsidR="00203DAF" w:rsidRDefault="00203DAF" w:rsidP="00741E1B">
      <w:r>
        <w:separator/>
      </w:r>
    </w:p>
  </w:endnote>
  <w:endnote w:type="continuationSeparator" w:id="0">
    <w:p w14:paraId="1FAB8934" w14:textId="77777777" w:rsidR="00203DAF" w:rsidRDefault="00203DAF" w:rsidP="0074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eituraSans-Grot 1">
    <w:altName w:val="Times New Roman"/>
    <w:charset w:val="00"/>
    <w:family w:val="auto"/>
    <w:pitch w:val="variable"/>
    <w:sig w:usb0="00000001" w:usb1="5000205B" w:usb2="00000000" w:usb3="00000000" w:csb0="0000009B" w:csb1="00000000"/>
  </w:font>
  <w:font w:name="LeituraSans-Grot 3">
    <w:altName w:val="Times New Roman"/>
    <w:charset w:val="00"/>
    <w:family w:val="auto"/>
    <w:pitch w:val="variable"/>
    <w:sig w:usb0="00000001" w:usb1="5000205B" w:usb2="00000000" w:usb3="00000000" w:csb0="0000009B" w:csb1="00000000"/>
  </w:font>
  <w:font w:name="LeituraSans-Grot 2">
    <w:altName w:val="Times New Roman"/>
    <w:charset w:val="00"/>
    <w:family w:val="auto"/>
    <w:pitch w:val="variable"/>
    <w:sig w:usb0="00000001" w:usb1="5000205B" w:usb2="00000000" w:usb3="00000000" w:csb0="0000009B"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SohoStd-Bold">
    <w:altName w:val="Cambria"/>
    <w:panose1 w:val="00000000000000000000"/>
    <w:charset w:val="4D"/>
    <w:family w:val="auto"/>
    <w:notTrueType/>
    <w:pitch w:val="default"/>
    <w:sig w:usb0="00000003" w:usb1="00000000" w:usb2="00000000" w:usb3="00000000" w:csb0="00000001" w:csb1="00000000"/>
  </w:font>
  <w:font w:name="SohoStd">
    <w:altName w:val="Soho Std"/>
    <w:panose1 w:val="00000000000000000000"/>
    <w:charset w:val="4D"/>
    <w:family w:val="auto"/>
    <w:notTrueType/>
    <w:pitch w:val="default"/>
    <w:sig w:usb0="00000003" w:usb1="00000000" w:usb2="00000000" w:usb3="00000000" w:csb0="00000001" w:csb1="00000000"/>
  </w:font>
  <w:font w:name="LeituraSans-Grot2">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5D53E" w14:textId="77777777" w:rsidR="00203DAF" w:rsidRPr="00786803" w:rsidRDefault="00203DAF" w:rsidP="00786803">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62336" behindDoc="0" locked="0" layoutInCell="1" allowOverlap="1" wp14:anchorId="57FC402E" wp14:editId="0337000D">
          <wp:simplePos x="0" y="0"/>
          <wp:positionH relativeFrom="column">
            <wp:posOffset>-457200</wp:posOffset>
          </wp:positionH>
          <wp:positionV relativeFrom="paragraph">
            <wp:posOffset>22225</wp:posOffset>
          </wp:positionV>
          <wp:extent cx="1143635" cy="2571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61312" behindDoc="0" locked="0" layoutInCell="1" allowOverlap="1" wp14:anchorId="7009B64E" wp14:editId="3FA3C866">
              <wp:simplePos x="0" y="0"/>
              <wp:positionH relativeFrom="column">
                <wp:posOffset>-457200</wp:posOffset>
              </wp:positionH>
              <wp:positionV relativeFrom="paragraph">
                <wp:posOffset>-63500</wp:posOffset>
              </wp:positionV>
              <wp:extent cx="64008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48136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LjtTrB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9EBBE" w14:textId="77777777" w:rsidR="00203DAF" w:rsidRPr="00786803" w:rsidRDefault="00203DAF" w:rsidP="00741B32">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67456" behindDoc="0" locked="0" layoutInCell="1" allowOverlap="1" wp14:anchorId="0655B936" wp14:editId="21AEF049">
          <wp:simplePos x="0" y="0"/>
          <wp:positionH relativeFrom="column">
            <wp:posOffset>-457200</wp:posOffset>
          </wp:positionH>
          <wp:positionV relativeFrom="paragraph">
            <wp:posOffset>22225</wp:posOffset>
          </wp:positionV>
          <wp:extent cx="1143635" cy="257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66432" behindDoc="0" locked="0" layoutInCell="1" allowOverlap="1" wp14:anchorId="4F44E5AE" wp14:editId="212C10CA">
              <wp:simplePos x="0" y="0"/>
              <wp:positionH relativeFrom="column">
                <wp:posOffset>-457200</wp:posOffset>
              </wp:positionH>
              <wp:positionV relativeFrom="paragraph">
                <wp:posOffset>-63500</wp:posOffset>
              </wp:positionV>
              <wp:extent cx="6400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DE1EB6E"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MvJKdV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p w14:paraId="7B6F1534" w14:textId="77777777" w:rsidR="00203DAF" w:rsidRDefault="00203D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EA8EE" w14:textId="77777777" w:rsidR="00203DAF" w:rsidRDefault="00203DAF" w:rsidP="00741E1B">
      <w:r>
        <w:separator/>
      </w:r>
    </w:p>
  </w:footnote>
  <w:footnote w:type="continuationSeparator" w:id="0">
    <w:p w14:paraId="05732221" w14:textId="77777777" w:rsidR="00203DAF" w:rsidRDefault="00203DAF" w:rsidP="00741E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3D171" w14:textId="6BA7DE3F" w:rsidR="00203DAF" w:rsidRPr="00741E1B" w:rsidRDefault="00203DAF" w:rsidP="00741E1B">
    <w:pPr>
      <w:pStyle w:val="Header"/>
    </w:pPr>
    <w:r w:rsidRPr="00741E1B">
      <mc:AlternateContent>
        <mc:Choice Requires="wps">
          <w:drawing>
            <wp:anchor distT="0" distB="0" distL="114300" distR="114300" simplePos="0" relativeHeight="251656704" behindDoc="0" locked="0" layoutInCell="1" allowOverlap="1" wp14:anchorId="22095BB2" wp14:editId="5C0F74AF">
              <wp:simplePos x="0" y="0"/>
              <wp:positionH relativeFrom="column">
                <wp:posOffset>-457200</wp:posOffset>
              </wp:positionH>
              <wp:positionV relativeFrom="paragraph">
                <wp:posOffset>228600</wp:posOffset>
              </wp:positionV>
              <wp:extent cx="6400800" cy="0"/>
              <wp:effectExtent l="0" t="0" r="25400" b="25400"/>
              <wp:wrapSquare wrapText="bothSides"/>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5C403B7" id="Straight Connector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" strokecolor="#8c8679">
              <w10:wrap type="square"/>
            </v:line>
          </w:pict>
        </mc:Fallback>
      </mc:AlternateContent>
    </w:r>
    <w:r>
      <w:t>Consent form (Fire Safety Study)</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5E4F6D">
      <w:rPr>
        <w:rStyle w:val="PageNumber"/>
        <w:rFonts w:ascii="LeituraSans-Grot 2" w:hAnsi="LeituraSans-Grot 2"/>
      </w:rPr>
      <w:t>2</w:t>
    </w:r>
    <w:r w:rsidRPr="00741E1B">
      <w:rPr>
        <w:rStyle w:val="PageNumber"/>
        <w:rFonts w:ascii="LeituraSans-Grot 2" w:hAnsi="LeituraSans-Grot 2"/>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6A0E6" w14:textId="77777777" w:rsidR="00203DAF" w:rsidRPr="00741E1B" w:rsidRDefault="00203DAF" w:rsidP="00A77323">
    <w:pPr>
      <w:pStyle w:val="Header"/>
    </w:pPr>
    <w:r w:rsidRPr="00741E1B">
      <mc:AlternateContent>
        <mc:Choice Requires="wps">
          <w:drawing>
            <wp:anchor distT="0" distB="0" distL="114300" distR="114300" simplePos="0" relativeHeight="251664384" behindDoc="0" locked="0" layoutInCell="1" allowOverlap="1" wp14:anchorId="21175500" wp14:editId="17249261">
              <wp:simplePos x="0" y="0"/>
              <wp:positionH relativeFrom="column">
                <wp:posOffset>-457200</wp:posOffset>
              </wp:positionH>
              <wp:positionV relativeFrom="paragraph">
                <wp:posOffset>228600</wp:posOffset>
              </wp:positionV>
              <wp:extent cx="6400800" cy="0"/>
              <wp:effectExtent l="0" t="0" r="25400" b="25400"/>
              <wp:wrapSquare wrapText="bothSides"/>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DF6C0B1"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" strokecolor="#8c8679">
              <w10:wrap type="square"/>
            </v:line>
          </w:pict>
        </mc:Fallback>
      </mc:AlternateContent>
    </w:r>
    <w:r>
      <w:t>Consent form (Fire Safety Study)</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Pr>
        <w:rStyle w:val="PageNumber"/>
        <w:rFonts w:ascii="LeituraSans-Grot 2" w:hAnsi="LeituraSans-Grot 2"/>
      </w:rPr>
      <w:t>1</w:t>
    </w:r>
    <w:r w:rsidRPr="00741E1B">
      <w:rPr>
        <w:rStyle w:val="PageNumber"/>
        <w:rFonts w:ascii="LeituraSans-Grot 2" w:hAnsi="LeituraSans-Grot 2"/>
      </w:rPr>
      <w:fldChar w:fldCharType="end"/>
    </w:r>
  </w:p>
  <w:p w14:paraId="12584A6F" w14:textId="77777777" w:rsidR="00203DAF" w:rsidRDefault="00203D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05BBA"/>
    <w:multiLevelType w:val="hybridMultilevel"/>
    <w:tmpl w:val="893E820C"/>
    <w:lvl w:ilvl="0" w:tplc="5C5E13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E1B"/>
    <w:rsid w:val="001E59C1"/>
    <w:rsid w:val="00203DAF"/>
    <w:rsid w:val="00304133"/>
    <w:rsid w:val="004349EB"/>
    <w:rsid w:val="005130E0"/>
    <w:rsid w:val="00584BC1"/>
    <w:rsid w:val="005E4F6D"/>
    <w:rsid w:val="006620F4"/>
    <w:rsid w:val="00666458"/>
    <w:rsid w:val="006753FC"/>
    <w:rsid w:val="006C2711"/>
    <w:rsid w:val="0073492D"/>
    <w:rsid w:val="00741B32"/>
    <w:rsid w:val="00741E1B"/>
    <w:rsid w:val="00786803"/>
    <w:rsid w:val="00865711"/>
    <w:rsid w:val="00A03D58"/>
    <w:rsid w:val="00A77323"/>
    <w:rsid w:val="00B04DF0"/>
    <w:rsid w:val="00B54EC6"/>
    <w:rsid w:val="00F8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BB16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323"/>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741E1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741E1B"/>
    <w:rPr>
      <w:rFonts w:ascii="LeituraSans-Grot 2" w:hAnsi="LeituraSans-Grot 2"/>
      <w:color w:val="4A6A7E"/>
    </w:rPr>
  </w:style>
  <w:style w:type="character" w:customStyle="1" w:styleId="Heading1Char">
    <w:name w:val="Heading 1 Char"/>
    <w:basedOn w:val="DefaultParagraphFont"/>
    <w:link w:val="Heading1"/>
    <w:uiPriority w:val="9"/>
    <w:rsid w:val="00741E1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Title">
    <w:name w:val="Title"/>
    <w:basedOn w:val="Normal"/>
    <w:next w:val="Normal"/>
    <w:link w:val="TitleChar"/>
    <w:uiPriority w:val="10"/>
    <w:qFormat/>
    <w:rsid w:val="00A773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323"/>
    <w:rPr>
      <w:rFonts w:asciiTheme="majorHAnsi" w:eastAsiaTheme="majorEastAsia" w:hAnsiTheme="majorHAnsi" w:cstheme="majorBidi"/>
      <w:spacing w:val="-10"/>
      <w:kern w:val="28"/>
      <w:sz w:val="56"/>
      <w:szCs w:val="56"/>
    </w:rPr>
  </w:style>
  <w:style w:type="paragraph" w:styleId="NoSpacing">
    <w:name w:val="No Spacing"/>
    <w:uiPriority w:val="1"/>
    <w:qFormat/>
    <w:rsid w:val="00A77323"/>
    <w:rPr>
      <w:rFonts w:ascii="LeituraSans-Grot 1" w:hAnsi="LeituraSans-Grot 1"/>
      <w:sz w:val="20"/>
      <w:szCs w:val="20"/>
    </w:rPr>
  </w:style>
  <w:style w:type="character" w:styleId="Hyperlink">
    <w:name w:val="Hyperlink"/>
    <w:basedOn w:val="DefaultParagraphFont"/>
    <w:rsid w:val="00A77323"/>
    <w:rPr>
      <w:color w:val="0000FF"/>
      <w:u w:val="single"/>
    </w:rPr>
  </w:style>
  <w:style w:type="paragraph" w:styleId="ListParagraph">
    <w:name w:val="List Paragraph"/>
    <w:basedOn w:val="Normal"/>
    <w:uiPriority w:val="34"/>
    <w:qFormat/>
    <w:rsid w:val="004349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323"/>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741E1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741E1B"/>
    <w:rPr>
      <w:rFonts w:ascii="LeituraSans-Grot 2" w:hAnsi="LeituraSans-Grot 2"/>
      <w:color w:val="4A6A7E"/>
    </w:rPr>
  </w:style>
  <w:style w:type="character" w:customStyle="1" w:styleId="Heading1Char">
    <w:name w:val="Heading 1 Char"/>
    <w:basedOn w:val="DefaultParagraphFont"/>
    <w:link w:val="Heading1"/>
    <w:uiPriority w:val="9"/>
    <w:rsid w:val="00741E1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Title">
    <w:name w:val="Title"/>
    <w:basedOn w:val="Normal"/>
    <w:next w:val="Normal"/>
    <w:link w:val="TitleChar"/>
    <w:uiPriority w:val="10"/>
    <w:qFormat/>
    <w:rsid w:val="00A773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323"/>
    <w:rPr>
      <w:rFonts w:asciiTheme="majorHAnsi" w:eastAsiaTheme="majorEastAsia" w:hAnsiTheme="majorHAnsi" w:cstheme="majorBidi"/>
      <w:spacing w:val="-10"/>
      <w:kern w:val="28"/>
      <w:sz w:val="56"/>
      <w:szCs w:val="56"/>
    </w:rPr>
  </w:style>
  <w:style w:type="paragraph" w:styleId="NoSpacing">
    <w:name w:val="No Spacing"/>
    <w:uiPriority w:val="1"/>
    <w:qFormat/>
    <w:rsid w:val="00A77323"/>
    <w:rPr>
      <w:rFonts w:ascii="LeituraSans-Grot 1" w:hAnsi="LeituraSans-Grot 1"/>
      <w:sz w:val="20"/>
      <w:szCs w:val="20"/>
    </w:rPr>
  </w:style>
  <w:style w:type="character" w:styleId="Hyperlink">
    <w:name w:val="Hyperlink"/>
    <w:basedOn w:val="DefaultParagraphFont"/>
    <w:rsid w:val="00A77323"/>
    <w:rPr>
      <w:color w:val="0000FF"/>
      <w:u w:val="single"/>
    </w:rPr>
  </w:style>
  <w:style w:type="paragraph" w:styleId="ListParagraph">
    <w:name w:val="List Paragraph"/>
    <w:basedOn w:val="Normal"/>
    <w:uiPriority w:val="34"/>
    <w:qFormat/>
    <w:rsid w:val="00434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jon.dorbolo@oregonstate.edu" TargetMode="External"/><Relationship Id="rId9" Type="http://schemas.openxmlformats.org/officeDocument/2006/relationships/hyperlink" Target="mailto:IRB@oregonstate.edu"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tif"/></Relationships>
</file>

<file path=word/_rels/footer2.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916</Words>
  <Characters>5223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Kimmy Hescock</dc:creator>
  <cp:keywords/>
  <dc:description/>
  <cp:lastModifiedBy>Beatrice</cp:lastModifiedBy>
  <cp:revision>7</cp:revision>
  <dcterms:created xsi:type="dcterms:W3CDTF">2015-01-21T18:24:00Z</dcterms:created>
  <dcterms:modified xsi:type="dcterms:W3CDTF">2015-02-13T16:36:00Z</dcterms:modified>
</cp:coreProperties>
</file>