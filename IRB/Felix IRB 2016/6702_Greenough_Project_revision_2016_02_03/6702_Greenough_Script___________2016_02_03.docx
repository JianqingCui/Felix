
<file path=[Content_Types].xml><?xml version="1.0" encoding="utf-8"?>
<Types xmlns="http://schemas.openxmlformats.org/package/2006/content-types">
  <Default Extension="xml" ContentType="application/xml"/>
  <Default Extension="ti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3CC897" w14:textId="39666019" w:rsidR="004B4E7E" w:rsidRDefault="004B4E7E" w:rsidP="004B4E7E">
      <w:pPr>
        <w:pStyle w:val="Title"/>
        <w:rPr>
          <w:shd w:val="clear" w:color="auto" w:fill="FFFFFF"/>
        </w:rPr>
      </w:pPr>
      <w:del w:id="0" w:author="Beatrice" w:date="2016-02-02T19:30:00Z">
        <w:r w:rsidRPr="004B4E7E" w:rsidDel="0022435E">
          <w:rPr>
            <w:shd w:val="clear" w:color="auto" w:fill="FFFFFF"/>
          </w:rPr>
          <w:delText xml:space="preserve"> </w:delText>
        </w:r>
      </w:del>
      <w:r>
        <w:rPr>
          <w:shd w:val="clear" w:color="auto" w:fill="FFFFFF"/>
        </w:rPr>
        <w:t>Interview script</w:t>
      </w:r>
    </w:p>
    <w:p w14:paraId="3DE8106A" w14:textId="77777777" w:rsidR="004B4E7E" w:rsidRDefault="004B4E7E" w:rsidP="004B4E7E">
      <w:pPr>
        <w:pStyle w:val="Heading1"/>
      </w:pPr>
      <w:r>
        <w:t>Consent form</w:t>
      </w:r>
    </w:p>
    <w:p w14:paraId="14664750" w14:textId="77777777" w:rsidR="004B4E7E" w:rsidRDefault="004B4E7E" w:rsidP="004B4E7E">
      <w:r>
        <w:t xml:space="preserve">The subject has entered the room. </w:t>
      </w:r>
    </w:p>
    <w:p w14:paraId="32CA879A" w14:textId="11FD8EC1" w:rsidR="004B4E7E" w:rsidRDefault="004B4E7E" w:rsidP="004B4E7E">
      <w:pPr>
        <w:pStyle w:val="NoSpacing"/>
        <w:numPr>
          <w:ilvl w:val="0"/>
          <w:numId w:val="7"/>
        </w:numPr>
      </w:pPr>
      <w:r w:rsidRPr="004B4E7E">
        <w:t>Welcome subject</w:t>
      </w:r>
    </w:p>
    <w:p w14:paraId="0D3BFE7D" w14:textId="77777777" w:rsidR="004B4E7E" w:rsidRDefault="004B4E7E" w:rsidP="004B4E7E">
      <w:pPr>
        <w:pStyle w:val="NoSpacing"/>
        <w:numPr>
          <w:ilvl w:val="0"/>
          <w:numId w:val="7"/>
        </w:numPr>
      </w:pPr>
      <w:r w:rsidRPr="004B4E7E">
        <w:t>Present yourself</w:t>
      </w:r>
    </w:p>
    <w:p w14:paraId="58CDA473" w14:textId="77777777" w:rsidR="004B4E7E" w:rsidRDefault="004B4E7E" w:rsidP="004B4E7E">
      <w:pPr>
        <w:pStyle w:val="NoSpacing"/>
        <w:numPr>
          <w:ilvl w:val="0"/>
          <w:numId w:val="7"/>
        </w:numPr>
      </w:pPr>
      <w:r w:rsidRPr="004B4E7E">
        <w:t>Present the “consent form”</w:t>
      </w:r>
    </w:p>
    <w:p w14:paraId="756743D9" w14:textId="77777777" w:rsidR="004B4E7E" w:rsidRDefault="004B4E7E" w:rsidP="004B4E7E">
      <w:pPr>
        <w:pStyle w:val="NoSpacing"/>
        <w:numPr>
          <w:ilvl w:val="0"/>
          <w:numId w:val="7"/>
        </w:numPr>
      </w:pPr>
      <w:r>
        <w:t xml:space="preserve"> </w:t>
      </w:r>
      <w:r w:rsidRPr="004B4E7E">
        <w:t>Wait for the subject to read the “consent form”</w:t>
      </w:r>
    </w:p>
    <w:p w14:paraId="22FE7B7C" w14:textId="3895177D" w:rsidR="004B4E7E" w:rsidRDefault="004B4E7E" w:rsidP="004B4E7E">
      <w:pPr>
        <w:pStyle w:val="NoSpacing"/>
        <w:numPr>
          <w:ilvl w:val="0"/>
          <w:numId w:val="7"/>
        </w:numPr>
      </w:pPr>
      <w:r>
        <w:t xml:space="preserve"> </w:t>
      </w:r>
      <w:r w:rsidRPr="004B4E7E">
        <w:t>Before the subject signs, assess comprehension of the study information by asking the following question:</w:t>
      </w:r>
      <w:r>
        <w:t xml:space="preserve"> “</w:t>
      </w:r>
      <w:r w:rsidRPr="00D939B1">
        <w:t>What questions can I answer for you?</w:t>
      </w:r>
      <w:r>
        <w:t>”</w:t>
      </w:r>
    </w:p>
    <w:p w14:paraId="17D3F68D" w14:textId="77777777" w:rsidR="004B4E7E" w:rsidRPr="00D939B1" w:rsidRDefault="004B4E7E" w:rsidP="004B4E7E">
      <w:r>
        <w:t>If the subject signs the consent form, pursue with the interview.</w:t>
      </w:r>
    </w:p>
    <w:p w14:paraId="3A667282" w14:textId="4AB2F38C" w:rsidR="004B4E7E" w:rsidRDefault="004B4E7E" w:rsidP="004B4E7E">
      <w:pPr>
        <w:pStyle w:val="Heading1"/>
      </w:pPr>
      <w:r>
        <w:t>Background question:</w:t>
      </w:r>
    </w:p>
    <w:p w14:paraId="4A8D5D4D" w14:textId="2D3BB5C6" w:rsidR="004B4E7E" w:rsidRDefault="004B4E7E" w:rsidP="00DE0894">
      <w:pPr>
        <w:pStyle w:val="Footer"/>
        <w:tabs>
          <w:tab w:val="clear" w:pos="4320"/>
          <w:tab w:val="clear" w:pos="8640"/>
        </w:tabs>
      </w:pPr>
      <w:r>
        <w:t>“I will start by asking you some background questions“</w:t>
      </w:r>
    </w:p>
    <w:p w14:paraId="10B6DD89" w14:textId="289B3469" w:rsidR="00DE0894" w:rsidRDefault="00DE0894" w:rsidP="004B4E7E">
      <w:r>
        <w:t>Give background questionnaire.</w:t>
      </w:r>
    </w:p>
    <w:p w14:paraId="4808C67C" w14:textId="77A4681E" w:rsidR="0022435E" w:rsidRDefault="00DE0894">
      <w:r>
        <w:t xml:space="preserve">When the subject is done, </w:t>
      </w:r>
      <w:del w:id="1" w:author="Beatrice" w:date="2016-02-02T19:30:00Z">
        <w:r w:rsidDel="0022435E">
          <w:delText xml:space="preserve">check that the subject answered “Yes” at Q1 and has actually lived in an OSU residence hall (Q4) – Otherwise, </w:delText>
        </w:r>
      </w:del>
      <w:ins w:id="2" w:author="Beatrice" w:date="2016-02-02T19:30:00Z">
        <w:r w:rsidR="0022435E">
          <w:t>check the background answers</w:t>
        </w:r>
      </w:ins>
      <w:ins w:id="3" w:author="Beatrice" w:date="2016-02-02T19:32:00Z">
        <w:r w:rsidR="0022435E">
          <w:t xml:space="preserve">. </w:t>
        </w:r>
      </w:ins>
      <w:ins w:id="4" w:author="Beatrice" w:date="2016-02-02T19:31:00Z">
        <w:r w:rsidR="0022435E">
          <w:t xml:space="preserve">If the subject </w:t>
        </w:r>
      </w:ins>
      <w:ins w:id="5" w:author="Beatrice" w:date="2016-02-02T19:33:00Z">
        <w:r w:rsidR="0022435E">
          <w:t xml:space="preserve">selected </w:t>
        </w:r>
      </w:ins>
      <w:ins w:id="6" w:author="Beatrice" w:date="2016-02-02T19:31:00Z">
        <w:r w:rsidR="0022435E">
          <w:t>answered</w:t>
        </w:r>
      </w:ins>
      <w:ins w:id="7" w:author="Beatrice" w:date="2016-02-02T19:32:00Z">
        <w:r w:rsidR="0022435E">
          <w:t xml:space="preserve"> “Yes”</w:t>
        </w:r>
      </w:ins>
      <w:ins w:id="8" w:author="Beatrice" w:date="2016-02-02T19:33:00Z">
        <w:r w:rsidR="0022435E">
          <w:t xml:space="preserve"> to Q3, then proceed to case study 1. Else, proceed to case study 2.</w:t>
        </w:r>
      </w:ins>
      <w:ins w:id="9" w:author="Beatrice" w:date="2016-02-02T19:31:00Z">
        <w:r w:rsidR="0022435E">
          <w:t xml:space="preserve"> </w:t>
        </w:r>
      </w:ins>
    </w:p>
    <w:p w14:paraId="597BB074" w14:textId="16F13FE4" w:rsidR="004B4E7E" w:rsidRDefault="004B4E7E" w:rsidP="004B4E7E">
      <w:pPr>
        <w:pStyle w:val="Heading1"/>
      </w:pPr>
      <w:r>
        <w:t>Case stud</w:t>
      </w:r>
      <w:ins w:id="10" w:author="Beatrice" w:date="2016-02-02T19:33:00Z">
        <w:r w:rsidR="0022435E">
          <w:t>y</w:t>
        </w:r>
      </w:ins>
      <w:del w:id="11" w:author="Beatrice" w:date="2016-02-02T19:33:00Z">
        <w:r w:rsidDel="0022435E">
          <w:delText>ies</w:delText>
        </w:r>
      </w:del>
      <w:r>
        <w:t xml:space="preserve"> </w:t>
      </w:r>
      <w:del w:id="12" w:author="Beatrice" w:date="2016-02-02T19:33:00Z">
        <w:r w:rsidDel="0022435E">
          <w:delText>questions</w:delText>
        </w:r>
      </w:del>
      <w:ins w:id="13" w:author="Beatrice" w:date="2016-02-02T19:33:00Z">
        <w:r w:rsidR="0022435E">
          <w:t>1</w:t>
        </w:r>
      </w:ins>
      <w:r>
        <w:t>:</w:t>
      </w:r>
    </w:p>
    <w:p w14:paraId="2B79676B" w14:textId="6F0F2E46" w:rsidR="005F605E" w:rsidRDefault="004B4E7E" w:rsidP="005F605E">
      <w:pPr>
        <w:jc w:val="both"/>
      </w:pPr>
      <w:r>
        <w:t>“</w:t>
      </w:r>
      <w:r w:rsidR="005F605E">
        <w:t xml:space="preserve"> For this interview, I will be reading from this script in order to be consistent between every interview. As you saw in the background questionnaire, in this survey, we define “Fire Safety” as all the behavior you should have when trying to evacuate a building on fire.</w:t>
      </w:r>
    </w:p>
    <w:p w14:paraId="56365FC2" w14:textId="5A7811D3" w:rsidR="004B4E7E" w:rsidRDefault="005F605E" w:rsidP="005F605E">
      <w:pPr>
        <w:jc w:val="both"/>
      </w:pPr>
      <w:r>
        <w:t xml:space="preserve">   </w:t>
      </w:r>
      <w:r w:rsidR="004B4E7E">
        <w:t>Now, in the rest of this interview, I am going to describe a situation related to Fire Safety. For each step of the scenario, I will ask you to describe what you would do. The goal of this survey is to assess people’s knowledge in terms of Fire Safety, so there is no right or wrong answer. Try to imagine what you would really do in those situations as much as possible. “</w:t>
      </w:r>
    </w:p>
    <w:p w14:paraId="69CD3579" w14:textId="4194C655" w:rsidR="004B4E7E" w:rsidRDefault="004B4E7E" w:rsidP="004B4E7E">
      <w:r>
        <w:t>“Let’s start.”</w:t>
      </w:r>
    </w:p>
    <w:p w14:paraId="51FF3B0F" w14:textId="27065652" w:rsidR="00DE0894" w:rsidRDefault="004B4E7E" w:rsidP="00DE0894">
      <w:pPr>
        <w:pStyle w:val="Heading2"/>
      </w:pPr>
      <w:r>
        <w:t>Imagine this room is your dorm room. It is late at night and you are lying on your bed. Suddenly, you hear the fire al</w:t>
      </w:r>
      <w:r w:rsidR="00DE0894">
        <w:t>arm. What would you do?</w:t>
      </w:r>
    </w:p>
    <w:p w14:paraId="53AABBF1" w14:textId="0FF75DB4" w:rsidR="00DE0894" w:rsidRPr="00DE0894" w:rsidRDefault="00DE0894" w:rsidP="005F605E">
      <w:pPr>
        <w:pStyle w:val="Heading2"/>
      </w:pPr>
      <w:r>
        <w:t>Your roommate is sleeping in the bunk bed above you,</w:t>
      </w:r>
      <w:r w:rsidR="00B6577C">
        <w:t xml:space="preserve"> and is saying “Come on</w:t>
      </w:r>
      <w:r w:rsidR="005F605E">
        <w:t>, it is the 10</w:t>
      </w:r>
      <w:r w:rsidR="005F605E" w:rsidRPr="005F605E">
        <w:rPr>
          <w:vertAlign w:val="superscript"/>
        </w:rPr>
        <w:t>th</w:t>
      </w:r>
      <w:r w:rsidR="005F605E">
        <w:t xml:space="preserve"> times this month! Go back to bed!” W</w:t>
      </w:r>
      <w:r>
        <w:t xml:space="preserve">ould you have done the same thing? </w:t>
      </w:r>
    </w:p>
    <w:p w14:paraId="4C55FA61" w14:textId="68258C8C" w:rsidR="00DB1500" w:rsidRDefault="004B4E7E" w:rsidP="00DE0894">
      <w:pPr>
        <w:pStyle w:val="Heading2"/>
      </w:pPr>
      <w:r>
        <w:t xml:space="preserve">Can you </w:t>
      </w:r>
      <w:r w:rsidR="0021285B">
        <w:t>describe</w:t>
      </w:r>
      <w:r>
        <w:t xml:space="preserve"> to me how you would exit your room? </w:t>
      </w:r>
    </w:p>
    <w:p w14:paraId="2F0532F0" w14:textId="757FFF38" w:rsidR="005F605E" w:rsidRPr="005F605E" w:rsidRDefault="005F605E" w:rsidP="005F605E">
      <w:pPr>
        <w:pStyle w:val="Heading2"/>
      </w:pPr>
      <w:r>
        <w:t>Did you take anything with you when exiting the room</w:t>
      </w:r>
    </w:p>
    <w:p w14:paraId="197335AE" w14:textId="7860C4CB" w:rsidR="00DB1500" w:rsidRDefault="004B4E7E" w:rsidP="00DE0894">
      <w:pPr>
        <w:pStyle w:val="Heading2"/>
      </w:pPr>
      <w:r>
        <w:t>Now, you made it out of your room, and you are standing in the hallway, and the hallway is full of smoke from ceiling to flour. What would you do?</w:t>
      </w:r>
    </w:p>
    <w:p w14:paraId="56B807CA" w14:textId="034FCEB0" w:rsidR="00787A61" w:rsidRPr="00787A61" w:rsidRDefault="0022435E" w:rsidP="00787A61">
      <w:pPr>
        <w:pStyle w:val="Heading2"/>
      </w:pPr>
      <w:ins w:id="14" w:author="Beatrice" w:date="2016-02-02T19:40:00Z">
        <w:r>
          <w:t>Let’s imagine you</w:t>
        </w:r>
      </w:ins>
      <w:del w:id="15" w:author="Beatrice" w:date="2016-02-02T19:41:00Z">
        <w:r w:rsidR="00787A61" w:rsidDel="0022435E">
          <w:delText>You</w:delText>
        </w:r>
      </w:del>
      <w:r w:rsidR="00787A61">
        <w:t xml:space="preserve"> came back into your room and sealed the door. What would you do now?</w:t>
      </w:r>
    </w:p>
    <w:p w14:paraId="349F9BAD" w14:textId="1D309779" w:rsidR="004B4E7E" w:rsidRDefault="004B4E7E" w:rsidP="00DB1500">
      <w:pPr>
        <w:pStyle w:val="Heading2"/>
      </w:pPr>
      <w:r>
        <w:t>At this moment you just described, your phone rings. What would you do?</w:t>
      </w:r>
    </w:p>
    <w:p w14:paraId="52CBF7A2" w14:textId="323F304A" w:rsidR="0021285B" w:rsidRDefault="0022435E" w:rsidP="0021285B">
      <w:pPr>
        <w:pStyle w:val="Heading2"/>
      </w:pPr>
      <w:ins w:id="16" w:author="Beatrice" w:date="2016-02-02T19:41:00Z">
        <w:r>
          <w:t>Imagine you</w:t>
        </w:r>
      </w:ins>
      <w:del w:id="17" w:author="Beatrice" w:date="2016-02-02T19:41:00Z">
        <w:r w:rsidR="0021285B" w:rsidDel="0022435E">
          <w:delText>You</w:delText>
        </w:r>
      </w:del>
      <w:r w:rsidR="0021285B">
        <w:t xml:space="preserve"> are in the hallway</w:t>
      </w:r>
      <w:ins w:id="18" w:author="Beatrice" w:date="2016-02-02T19:41:00Z">
        <w:r>
          <w:t xml:space="preserve"> again</w:t>
        </w:r>
      </w:ins>
      <w:r w:rsidR="004B4E7E">
        <w:t xml:space="preserve">, </w:t>
      </w:r>
      <w:r w:rsidR="0021285B">
        <w:t>and</w:t>
      </w:r>
      <w:r w:rsidR="004B4E7E">
        <w:t xml:space="preserve"> you can see under the smoke. What would you do?</w:t>
      </w:r>
    </w:p>
    <w:p w14:paraId="0863B932" w14:textId="74C4789F" w:rsidR="005F605E" w:rsidRPr="005F605E" w:rsidRDefault="005F605E" w:rsidP="005F605E">
      <w:pPr>
        <w:pStyle w:val="Heading2"/>
      </w:pPr>
      <w:r>
        <w:lastRenderedPageBreak/>
        <w:t>You are in the hallway, you can see the fire at the end of it and you are next to a fire extinguisher. What would you do?</w:t>
      </w:r>
    </w:p>
    <w:p w14:paraId="08613AB5" w14:textId="13CED2EF" w:rsidR="004B4E7E" w:rsidRDefault="005F605E" w:rsidP="005F605E">
      <w:pPr>
        <w:pStyle w:val="Heading2"/>
        <w:ind w:left="720" w:hanging="436"/>
      </w:pPr>
      <w:r>
        <w:t xml:space="preserve">Let’s get away from the fire now. </w:t>
      </w:r>
      <w:r w:rsidR="004B4E7E">
        <w:t>Do you actually know your primary and secondary exit route?</w:t>
      </w:r>
    </w:p>
    <w:p w14:paraId="097DAD5D" w14:textId="347C7E4E" w:rsidR="004B4E7E" w:rsidRDefault="004B4E7E" w:rsidP="005F605E">
      <w:pPr>
        <w:pStyle w:val="Heading2"/>
      </w:pPr>
      <w:r>
        <w:t>Let’s follow your primary exit route. You are crawling in the hallway and pass next to your friend’s room.</w:t>
      </w:r>
      <w:r w:rsidR="005F605E">
        <w:t xml:space="preserve"> The door is shut.</w:t>
      </w:r>
      <w:r>
        <w:t xml:space="preserve"> What would you do?</w:t>
      </w:r>
    </w:p>
    <w:p w14:paraId="4183FA6A" w14:textId="159923F5" w:rsidR="004B4E7E" w:rsidRDefault="004B4E7E" w:rsidP="005F605E">
      <w:pPr>
        <w:pStyle w:val="Heading2"/>
      </w:pPr>
      <w:r>
        <w:t>What you would do if you knew that your friend was absent and your friend’s valuable</w:t>
      </w:r>
      <w:r w:rsidR="0021285B">
        <w:t>s are</w:t>
      </w:r>
      <w:r>
        <w:t xml:space="preserve"> in that room and could be destroyed by the fire?</w:t>
      </w:r>
    </w:p>
    <w:p w14:paraId="30555066" w14:textId="6C11F7FE" w:rsidR="004B4E7E" w:rsidRDefault="004B4E7E" w:rsidP="005F605E">
      <w:pPr>
        <w:pStyle w:val="Heading2"/>
        <w:ind w:left="720" w:hanging="436"/>
      </w:pPr>
      <w:r>
        <w:t xml:space="preserve">We are still in the hallway half filled with </w:t>
      </w:r>
      <w:r w:rsidR="005F605E">
        <w:t>smoke;</w:t>
      </w:r>
      <w:r>
        <w:t xml:space="preserve"> you are crawling with your roommate. Your roommate spots the elevator and reaches to press the </w:t>
      </w:r>
      <w:r w:rsidR="005F605E">
        <w:t xml:space="preserve">call </w:t>
      </w:r>
      <w:r>
        <w:t>bottom. What do you do?</w:t>
      </w:r>
    </w:p>
    <w:p w14:paraId="1208A2CA" w14:textId="3DBD82F7" w:rsidR="004B4E7E" w:rsidRDefault="004B4E7E" w:rsidP="005F605E">
      <w:pPr>
        <w:pStyle w:val="Heading2"/>
        <w:ind w:left="720" w:hanging="436"/>
      </w:pPr>
      <w:r>
        <w:t>You decided to take the stairways instead, and you finally make</w:t>
      </w:r>
      <w:r w:rsidR="0021285B">
        <w:t xml:space="preserve"> it outside. What would you do now?</w:t>
      </w:r>
    </w:p>
    <w:p w14:paraId="3D6CA8FE" w14:textId="0C9BF94F" w:rsidR="00787A61" w:rsidRPr="00787A61" w:rsidRDefault="00787A61" w:rsidP="00787A61">
      <w:pPr>
        <w:pStyle w:val="Heading2"/>
      </w:pPr>
      <w:r>
        <w:t xml:space="preserve">What else would you </w:t>
      </w:r>
      <w:proofErr w:type="gramStart"/>
      <w:r>
        <w:t>be</w:t>
      </w:r>
      <w:proofErr w:type="gramEnd"/>
      <w:r>
        <w:t xml:space="preserve"> careful about?</w:t>
      </w:r>
    </w:p>
    <w:p w14:paraId="672DB643" w14:textId="6768A742" w:rsidR="004B4E7E" w:rsidRDefault="004B4E7E" w:rsidP="005F605E">
      <w:pPr>
        <w:pStyle w:val="Heading2"/>
        <w:ind w:left="720" w:hanging="436"/>
      </w:pPr>
      <w:r>
        <w:t>How far from the building would you go (in feet)?</w:t>
      </w:r>
    </w:p>
    <w:p w14:paraId="2A560CDB" w14:textId="6764DF05" w:rsidR="0021285B" w:rsidRDefault="004B4E7E" w:rsidP="0021285B">
      <w:pPr>
        <w:pStyle w:val="Heading2"/>
      </w:pPr>
      <w:r>
        <w:t xml:space="preserve">Do you </w:t>
      </w:r>
      <w:r w:rsidR="0021285B">
        <w:t>know where</w:t>
      </w:r>
      <w:r>
        <w:t xml:space="preserve"> your assembly point</w:t>
      </w:r>
      <w:r w:rsidR="0021285B">
        <w:t xml:space="preserve"> is</w:t>
      </w:r>
      <w:r>
        <w:t>?</w:t>
      </w:r>
      <w:ins w:id="19" w:author="Beatrice" w:date="2016-02-02T19:43:00Z">
        <w:r w:rsidR="0022435E">
          <w:t xml:space="preserve"> If not, where would you go?</w:t>
        </w:r>
      </w:ins>
    </w:p>
    <w:p w14:paraId="24D0E2A9" w14:textId="7C942164" w:rsidR="0021285B" w:rsidRPr="0021285B" w:rsidRDefault="0021285B" w:rsidP="0021285B">
      <w:pPr>
        <w:pStyle w:val="Heading2"/>
      </w:pPr>
      <w:r>
        <w:t>Do you have any other comments about Fire Safety or this interview?</w:t>
      </w:r>
    </w:p>
    <w:p w14:paraId="0E624D76" w14:textId="77777777" w:rsidR="0021285B" w:rsidRDefault="0021285B" w:rsidP="004B4E7E"/>
    <w:p w14:paraId="68136720" w14:textId="4398AD6F" w:rsidR="004B4E7E" w:rsidRDefault="00DB1500" w:rsidP="004B4E7E">
      <w:r>
        <w:t>“We arrived at this end of this interview. Thank you very much for your participation.”</w:t>
      </w:r>
    </w:p>
    <w:p w14:paraId="33D00BC0" w14:textId="402CC9B2" w:rsidR="00DE0894" w:rsidRDefault="0022435E">
      <w:pPr>
        <w:pStyle w:val="Heading1"/>
        <w:pPrChange w:id="20" w:author="Beatrice" w:date="2016-02-02T19:34:00Z">
          <w:pPr>
            <w:contextualSpacing/>
          </w:pPr>
        </w:pPrChange>
      </w:pPr>
      <w:ins w:id="21" w:author="Beatrice" w:date="2016-02-02T19:34:00Z">
        <w:r>
          <w:t>Case Study 2:</w:t>
        </w:r>
      </w:ins>
    </w:p>
    <w:p w14:paraId="0DC2BAB5" w14:textId="77777777" w:rsidR="0022435E" w:rsidRDefault="0022435E" w:rsidP="0022435E">
      <w:pPr>
        <w:jc w:val="both"/>
        <w:rPr>
          <w:ins w:id="22" w:author="Beatrice" w:date="2016-02-02T19:34:00Z"/>
        </w:rPr>
      </w:pPr>
      <w:ins w:id="23" w:author="Beatrice" w:date="2016-02-02T19:34:00Z">
        <w:r>
          <w:t>“ For this interview, I will be reading from this script in order to be consistent between every interview. As you saw in the background questionnaire, in this survey, we define “Fire Safety” as all the behavior you should have when trying to evacuate a building on fire.</w:t>
        </w:r>
      </w:ins>
    </w:p>
    <w:p w14:paraId="028177D1" w14:textId="77777777" w:rsidR="0022435E" w:rsidRDefault="0022435E" w:rsidP="0022435E">
      <w:pPr>
        <w:jc w:val="both"/>
        <w:rPr>
          <w:ins w:id="24" w:author="Beatrice" w:date="2016-02-02T19:34:00Z"/>
        </w:rPr>
      </w:pPr>
      <w:ins w:id="25" w:author="Beatrice" w:date="2016-02-02T19:34:00Z">
        <w:r>
          <w:t xml:space="preserve">   Now, in the rest of this interview, I am going to describe a situation related to Fire Safety. For each step of the scenario, I will ask you to describe what you would do. The goal of this survey is to assess people’s knowledge in terms of Fire Safety, so there is no right or wrong answer. Try to imagine what you would really do in those situations as much as possible. “</w:t>
        </w:r>
      </w:ins>
    </w:p>
    <w:p w14:paraId="3BDE3A08" w14:textId="77777777" w:rsidR="0022435E" w:rsidRDefault="0022435E" w:rsidP="0022435E">
      <w:pPr>
        <w:rPr>
          <w:ins w:id="26" w:author="Beatrice" w:date="2016-02-02T19:34:00Z"/>
        </w:rPr>
      </w:pPr>
      <w:ins w:id="27" w:author="Beatrice" w:date="2016-02-02T19:34:00Z">
        <w:r>
          <w:t>“Let’s start.”</w:t>
        </w:r>
      </w:ins>
    </w:p>
    <w:p w14:paraId="5022C3AA" w14:textId="481AF9CE" w:rsidR="00DE0894" w:rsidRDefault="0022435E">
      <w:pPr>
        <w:pStyle w:val="Heading2"/>
        <w:numPr>
          <w:ilvl w:val="0"/>
          <w:numId w:val="15"/>
        </w:numPr>
        <w:ind w:left="567" w:hanging="283"/>
        <w:rPr>
          <w:ins w:id="28" w:author="Beatrice" w:date="2016-02-02T19:38:00Z"/>
        </w:rPr>
        <w:pPrChange w:id="29" w:author="Beatrice" w:date="2016-02-02T19:38:00Z">
          <w:pPr/>
        </w:pPrChange>
      </w:pPr>
      <w:ins w:id="30" w:author="Beatrice" w:date="2016-02-02T19:36:00Z">
        <w:r w:rsidRPr="0022435E">
          <w:rPr>
            <w:rPrChange w:id="31" w:author="Beatrice" w:date="2016-02-02T19:38:00Z">
              <w:rPr/>
            </w:rPrChange>
          </w:rPr>
          <w:t xml:space="preserve">You said in the background questionnaire that you spent most of your time in [Answer from background question 5]. Imagine this room as that location. You hear the fire </w:t>
        </w:r>
      </w:ins>
      <w:ins w:id="32" w:author="Beatrice" w:date="2016-02-02T19:37:00Z">
        <w:r w:rsidRPr="0022435E">
          <w:rPr>
            <w:rPrChange w:id="33" w:author="Beatrice" w:date="2016-02-02T19:38:00Z">
              <w:rPr/>
            </w:rPrChange>
          </w:rPr>
          <w:t>alarm. What would you do?</w:t>
        </w:r>
      </w:ins>
    </w:p>
    <w:p w14:paraId="4CDB424E" w14:textId="283AAAC8" w:rsidR="0022435E" w:rsidRDefault="0022435E">
      <w:pPr>
        <w:pStyle w:val="Heading2"/>
        <w:rPr>
          <w:ins w:id="34" w:author="Beatrice" w:date="2016-02-03T11:19:00Z"/>
        </w:rPr>
        <w:pPrChange w:id="35" w:author="Beatrice" w:date="2016-02-02T19:38:00Z">
          <w:pPr/>
        </w:pPrChange>
      </w:pPr>
      <w:ins w:id="36" w:author="Beatrice" w:date="2016-02-02T19:38:00Z">
        <w:r>
          <w:t>A colleague or friend is working with you, and say ““Come on, it is the 10</w:t>
        </w:r>
        <w:r w:rsidRPr="005F605E">
          <w:rPr>
            <w:vertAlign w:val="superscript"/>
          </w:rPr>
          <w:t>th</w:t>
        </w:r>
        <w:r>
          <w:t xml:space="preserve"> times this month! Let’s carry on”. What would you do?</w:t>
        </w:r>
      </w:ins>
    </w:p>
    <w:p w14:paraId="5E03FA92" w14:textId="2BE72BA7" w:rsidR="00F74FFB" w:rsidRPr="00F74FFB" w:rsidRDefault="00F74FFB" w:rsidP="00F74FFB">
      <w:pPr>
        <w:pStyle w:val="Heading2"/>
        <w:rPr>
          <w:ins w:id="37" w:author="Beatrice" w:date="2016-02-02T19:39:00Z"/>
          <w:rPrChange w:id="38" w:author="Beatrice" w:date="2016-02-03T11:19:00Z">
            <w:rPr>
              <w:ins w:id="39" w:author="Beatrice" w:date="2016-02-02T19:39:00Z"/>
            </w:rPr>
          </w:rPrChange>
        </w:rPr>
        <w:pPrChange w:id="40" w:author="Beatrice" w:date="2016-02-03T11:19:00Z">
          <w:pPr/>
        </w:pPrChange>
      </w:pPr>
      <w:ins w:id="41" w:author="Beatrice" w:date="2016-02-03T11:19:00Z">
        <w:r>
          <w:t>If you usually work in a lab, can you tell me what you would do if you were in the middle of an experiment?</w:t>
        </w:r>
      </w:ins>
      <w:bookmarkStart w:id="42" w:name="_GoBack"/>
      <w:bookmarkEnd w:id="42"/>
    </w:p>
    <w:p w14:paraId="428D9304" w14:textId="59ACC69F" w:rsidR="0022435E" w:rsidRDefault="0022435E" w:rsidP="0022435E">
      <w:pPr>
        <w:pStyle w:val="Heading2"/>
        <w:rPr>
          <w:ins w:id="43" w:author="Beatrice" w:date="2016-02-02T19:39:00Z"/>
        </w:rPr>
      </w:pPr>
      <w:ins w:id="44" w:author="Beatrice" w:date="2016-02-02T19:39:00Z">
        <w:r>
          <w:t xml:space="preserve">Can you describe to me how you would exit </w:t>
        </w:r>
      </w:ins>
      <w:ins w:id="45" w:author="Beatrice" w:date="2016-02-02T19:40:00Z">
        <w:r>
          <w:t>the room you were located</w:t>
        </w:r>
      </w:ins>
      <w:ins w:id="46" w:author="Beatrice" w:date="2016-02-02T19:39:00Z">
        <w:r>
          <w:t xml:space="preserve">? </w:t>
        </w:r>
      </w:ins>
    </w:p>
    <w:p w14:paraId="4C4DDE30" w14:textId="0E2C6F0C" w:rsidR="0022435E" w:rsidRPr="005F605E" w:rsidRDefault="0022435E" w:rsidP="0022435E">
      <w:pPr>
        <w:pStyle w:val="Heading2"/>
        <w:rPr>
          <w:ins w:id="47" w:author="Beatrice" w:date="2016-02-02T19:39:00Z"/>
        </w:rPr>
      </w:pPr>
      <w:ins w:id="48" w:author="Beatrice" w:date="2016-02-02T19:39:00Z">
        <w:r>
          <w:t>Did you take anything with you when exiting the room</w:t>
        </w:r>
      </w:ins>
      <w:ins w:id="49" w:author="Beatrice" w:date="2016-02-02T19:40:00Z">
        <w:r>
          <w:t>?</w:t>
        </w:r>
      </w:ins>
    </w:p>
    <w:p w14:paraId="6251BA31" w14:textId="7C976842" w:rsidR="0022435E" w:rsidRDefault="0022435E" w:rsidP="0022435E">
      <w:pPr>
        <w:pStyle w:val="Heading2"/>
        <w:rPr>
          <w:ins w:id="50" w:author="Beatrice" w:date="2016-02-02T19:39:00Z"/>
        </w:rPr>
      </w:pPr>
      <w:ins w:id="51" w:author="Beatrice" w:date="2016-02-02T19:39:00Z">
        <w:r>
          <w:t xml:space="preserve">Now, you made it out of </w:t>
        </w:r>
      </w:ins>
      <w:ins w:id="52" w:author="Beatrice" w:date="2016-02-02T19:40:00Z">
        <w:r>
          <w:t>that</w:t>
        </w:r>
      </w:ins>
      <w:ins w:id="53" w:author="Beatrice" w:date="2016-02-02T19:39:00Z">
        <w:r>
          <w:t xml:space="preserve"> room, and you are standing in </w:t>
        </w:r>
      </w:ins>
      <w:ins w:id="54" w:author="Beatrice" w:date="2016-02-02T19:40:00Z">
        <w:r>
          <w:t>a</w:t>
        </w:r>
      </w:ins>
      <w:ins w:id="55" w:author="Beatrice" w:date="2016-02-02T19:39:00Z">
        <w:r>
          <w:t xml:space="preserve"> hallway, and the hallway is full of smoke from ceiling to flour. What would you do?</w:t>
        </w:r>
      </w:ins>
    </w:p>
    <w:p w14:paraId="7460D312" w14:textId="7F756827" w:rsidR="0022435E" w:rsidRPr="00787A61" w:rsidRDefault="0022435E" w:rsidP="0022435E">
      <w:pPr>
        <w:pStyle w:val="Heading2"/>
        <w:rPr>
          <w:ins w:id="56" w:author="Beatrice" w:date="2016-02-02T19:39:00Z"/>
        </w:rPr>
      </w:pPr>
      <w:ins w:id="57" w:author="Beatrice" w:date="2016-02-02T19:40:00Z">
        <w:r>
          <w:lastRenderedPageBreak/>
          <w:t xml:space="preserve">Let’s assume </w:t>
        </w:r>
      </w:ins>
      <w:ins w:id="58" w:author="Beatrice" w:date="2016-02-02T19:39:00Z">
        <w:r>
          <w:t xml:space="preserve">you came back into </w:t>
        </w:r>
      </w:ins>
      <w:ins w:id="59" w:author="Beatrice" w:date="2016-02-02T19:40:00Z">
        <w:r>
          <w:t>the previous</w:t>
        </w:r>
      </w:ins>
      <w:ins w:id="60" w:author="Beatrice" w:date="2016-02-02T19:39:00Z">
        <w:r>
          <w:t xml:space="preserve"> room and sealed the door. What would you do now?</w:t>
        </w:r>
      </w:ins>
    </w:p>
    <w:p w14:paraId="418E619C" w14:textId="77777777" w:rsidR="0022435E" w:rsidRDefault="0022435E" w:rsidP="0022435E">
      <w:pPr>
        <w:pStyle w:val="Heading2"/>
        <w:rPr>
          <w:ins w:id="61" w:author="Beatrice" w:date="2016-02-02T19:39:00Z"/>
        </w:rPr>
      </w:pPr>
      <w:ins w:id="62" w:author="Beatrice" w:date="2016-02-02T19:39:00Z">
        <w:r>
          <w:t>At this moment you just described, your phone rings. What would you do?</w:t>
        </w:r>
      </w:ins>
    </w:p>
    <w:p w14:paraId="0E43721F" w14:textId="527E165D" w:rsidR="0022435E" w:rsidRDefault="0022435E" w:rsidP="0022435E">
      <w:pPr>
        <w:pStyle w:val="Heading2"/>
        <w:rPr>
          <w:ins w:id="63" w:author="Beatrice" w:date="2016-02-02T19:39:00Z"/>
        </w:rPr>
      </w:pPr>
      <w:ins w:id="64" w:author="Beatrice" w:date="2016-02-02T19:41:00Z">
        <w:r>
          <w:t>Imagine you are</w:t>
        </w:r>
      </w:ins>
      <w:ins w:id="65" w:author="Beatrice" w:date="2016-02-02T19:39:00Z">
        <w:r>
          <w:t xml:space="preserve"> in the hallway</w:t>
        </w:r>
      </w:ins>
      <w:ins w:id="66" w:author="Beatrice" w:date="2016-02-02T19:41:00Z">
        <w:r>
          <w:t xml:space="preserve"> again</w:t>
        </w:r>
      </w:ins>
      <w:ins w:id="67" w:author="Beatrice" w:date="2016-02-02T19:39:00Z">
        <w:r>
          <w:t>, and you can see under the smoke. What would you do?</w:t>
        </w:r>
      </w:ins>
    </w:p>
    <w:p w14:paraId="4C7DB793" w14:textId="77777777" w:rsidR="0022435E" w:rsidRPr="005F605E" w:rsidRDefault="0022435E" w:rsidP="0022435E">
      <w:pPr>
        <w:pStyle w:val="Heading2"/>
        <w:rPr>
          <w:ins w:id="68" w:author="Beatrice" w:date="2016-02-02T19:39:00Z"/>
        </w:rPr>
      </w:pPr>
      <w:ins w:id="69" w:author="Beatrice" w:date="2016-02-02T19:39:00Z">
        <w:r>
          <w:t>You are in the hallway, you can see the fire at the end of it and you are next to a fire extinguisher. What would you do?</w:t>
        </w:r>
      </w:ins>
    </w:p>
    <w:p w14:paraId="0DF8519B" w14:textId="77777777" w:rsidR="0022435E" w:rsidRDefault="0022435E" w:rsidP="0022435E">
      <w:pPr>
        <w:pStyle w:val="Heading2"/>
        <w:ind w:left="720" w:hanging="436"/>
        <w:rPr>
          <w:ins w:id="70" w:author="Beatrice" w:date="2016-02-02T19:39:00Z"/>
        </w:rPr>
      </w:pPr>
      <w:ins w:id="71" w:author="Beatrice" w:date="2016-02-02T19:39:00Z">
        <w:r>
          <w:t>Let’s get away from the fire now. Do you actually know your primary and secondary exit route?</w:t>
        </w:r>
      </w:ins>
    </w:p>
    <w:p w14:paraId="0A5F5A90" w14:textId="79F2D624" w:rsidR="0022435E" w:rsidRDefault="0022435E" w:rsidP="0022435E">
      <w:pPr>
        <w:pStyle w:val="Heading2"/>
        <w:rPr>
          <w:ins w:id="72" w:author="Beatrice" w:date="2016-02-02T19:39:00Z"/>
        </w:rPr>
      </w:pPr>
      <w:ins w:id="73" w:author="Beatrice" w:date="2016-02-02T19:39:00Z">
        <w:r>
          <w:t>Let’s follow your primary exit route. You are crawling in the hallway and pass next to a colleague or friend’s office or study room. The door is shut. What would you do?</w:t>
        </w:r>
      </w:ins>
    </w:p>
    <w:p w14:paraId="07220315" w14:textId="4CB09D72" w:rsidR="0022435E" w:rsidRDefault="0022435E" w:rsidP="0022435E">
      <w:pPr>
        <w:pStyle w:val="Heading2"/>
        <w:rPr>
          <w:ins w:id="74" w:author="Beatrice" w:date="2016-02-02T19:39:00Z"/>
        </w:rPr>
      </w:pPr>
      <w:ins w:id="75" w:author="Beatrice" w:date="2016-02-02T19:39:00Z">
        <w:r>
          <w:t xml:space="preserve">What you would do if you knew that </w:t>
        </w:r>
      </w:ins>
      <w:ins w:id="76" w:author="Beatrice" w:date="2016-02-02T19:42:00Z">
        <w:r>
          <w:t>this colleague or</w:t>
        </w:r>
      </w:ins>
      <w:ins w:id="77" w:author="Beatrice" w:date="2016-02-02T19:39:00Z">
        <w:r>
          <w:t xml:space="preserve"> friend was absent and their valuables are in that room and could be destroyed by the fire?</w:t>
        </w:r>
      </w:ins>
    </w:p>
    <w:p w14:paraId="3EDCFC05" w14:textId="1A6B1E40" w:rsidR="0022435E" w:rsidRDefault="0022435E" w:rsidP="0022435E">
      <w:pPr>
        <w:pStyle w:val="Heading2"/>
        <w:ind w:left="720" w:hanging="436"/>
        <w:rPr>
          <w:ins w:id="78" w:author="Beatrice" w:date="2016-02-02T19:39:00Z"/>
        </w:rPr>
      </w:pPr>
      <w:ins w:id="79" w:author="Beatrice" w:date="2016-02-02T19:39:00Z">
        <w:r>
          <w:t xml:space="preserve">We are still in the hallway half filled with smoke; you are crawling with your </w:t>
        </w:r>
      </w:ins>
      <w:ins w:id="80" w:author="Beatrice" w:date="2016-02-02T19:43:00Z">
        <w:r>
          <w:t>colleague</w:t>
        </w:r>
      </w:ins>
      <w:ins w:id="81" w:author="Beatrice" w:date="2016-02-02T19:39:00Z">
        <w:r>
          <w:t xml:space="preserve">. Your </w:t>
        </w:r>
      </w:ins>
      <w:ins w:id="82" w:author="Beatrice" w:date="2016-02-02T19:43:00Z">
        <w:r>
          <w:t>colleague</w:t>
        </w:r>
      </w:ins>
      <w:ins w:id="83" w:author="Beatrice" w:date="2016-02-02T19:39:00Z">
        <w:r>
          <w:t xml:space="preserve"> spots the elevator and reaches to press the call bottom. What do you do?</w:t>
        </w:r>
      </w:ins>
    </w:p>
    <w:p w14:paraId="3EBD18EB" w14:textId="77777777" w:rsidR="0022435E" w:rsidRDefault="0022435E" w:rsidP="0022435E">
      <w:pPr>
        <w:pStyle w:val="Heading2"/>
        <w:ind w:left="720" w:hanging="436"/>
        <w:rPr>
          <w:ins w:id="84" w:author="Beatrice" w:date="2016-02-02T19:39:00Z"/>
        </w:rPr>
      </w:pPr>
      <w:ins w:id="85" w:author="Beatrice" w:date="2016-02-02T19:39:00Z">
        <w:r>
          <w:t>You decided to take the stairways instead, and you finally make it outside. What would you do now?</w:t>
        </w:r>
      </w:ins>
    </w:p>
    <w:p w14:paraId="7771C5AF" w14:textId="77777777" w:rsidR="0022435E" w:rsidRPr="00787A61" w:rsidRDefault="0022435E" w:rsidP="0022435E">
      <w:pPr>
        <w:pStyle w:val="Heading2"/>
        <w:rPr>
          <w:ins w:id="86" w:author="Beatrice" w:date="2016-02-02T19:39:00Z"/>
        </w:rPr>
      </w:pPr>
      <w:ins w:id="87" w:author="Beatrice" w:date="2016-02-02T19:39:00Z">
        <w:r>
          <w:t xml:space="preserve">What else would you </w:t>
        </w:r>
        <w:proofErr w:type="gramStart"/>
        <w:r>
          <w:t>be</w:t>
        </w:r>
        <w:proofErr w:type="gramEnd"/>
        <w:r>
          <w:t xml:space="preserve"> careful about?</w:t>
        </w:r>
      </w:ins>
    </w:p>
    <w:p w14:paraId="62B9D45E" w14:textId="77777777" w:rsidR="0022435E" w:rsidRDefault="0022435E" w:rsidP="0022435E">
      <w:pPr>
        <w:pStyle w:val="Heading2"/>
        <w:ind w:left="720" w:hanging="436"/>
        <w:rPr>
          <w:ins w:id="88" w:author="Beatrice" w:date="2016-02-02T19:39:00Z"/>
        </w:rPr>
      </w:pPr>
      <w:ins w:id="89" w:author="Beatrice" w:date="2016-02-02T19:39:00Z">
        <w:r>
          <w:t>How far from the building would you go (in feet)?</w:t>
        </w:r>
      </w:ins>
    </w:p>
    <w:p w14:paraId="0E14F57D" w14:textId="78E50D10" w:rsidR="0022435E" w:rsidRDefault="0022435E" w:rsidP="0022435E">
      <w:pPr>
        <w:pStyle w:val="Heading2"/>
        <w:rPr>
          <w:ins w:id="90" w:author="Beatrice" w:date="2016-02-02T19:39:00Z"/>
        </w:rPr>
      </w:pPr>
      <w:ins w:id="91" w:author="Beatrice" w:date="2016-02-02T19:39:00Z">
        <w:r>
          <w:t xml:space="preserve">Do you know where </w:t>
        </w:r>
      </w:ins>
      <w:ins w:id="92" w:author="Beatrice" w:date="2016-02-02T19:43:00Z">
        <w:r>
          <w:t>the</w:t>
        </w:r>
      </w:ins>
      <w:ins w:id="93" w:author="Beatrice" w:date="2016-02-02T19:39:00Z">
        <w:r>
          <w:t xml:space="preserve"> assembly point is?</w:t>
        </w:r>
      </w:ins>
      <w:ins w:id="94" w:author="Beatrice" w:date="2016-02-02T19:43:00Z">
        <w:r>
          <w:t xml:space="preserve"> If not, where would you go?</w:t>
        </w:r>
      </w:ins>
    </w:p>
    <w:p w14:paraId="551A7FFF" w14:textId="77777777" w:rsidR="0022435E" w:rsidRPr="0021285B" w:rsidRDefault="0022435E" w:rsidP="0022435E">
      <w:pPr>
        <w:pStyle w:val="Heading2"/>
        <w:rPr>
          <w:ins w:id="95" w:author="Beatrice" w:date="2016-02-02T19:39:00Z"/>
        </w:rPr>
      </w:pPr>
      <w:ins w:id="96" w:author="Beatrice" w:date="2016-02-02T19:39:00Z">
        <w:r>
          <w:t>Do you have any other comments about Fire Safety or this interview?</w:t>
        </w:r>
      </w:ins>
    </w:p>
    <w:p w14:paraId="62FA975C" w14:textId="77777777" w:rsidR="0022435E" w:rsidRPr="0022435E" w:rsidRDefault="0022435E">
      <w:pPr>
        <w:rPr>
          <w:ins w:id="97" w:author="Beatrice" w:date="2016-02-02T19:37:00Z"/>
        </w:rPr>
      </w:pPr>
    </w:p>
    <w:p w14:paraId="4DEE37CA" w14:textId="77777777" w:rsidR="0022435E" w:rsidRPr="0022435E" w:rsidRDefault="0022435E">
      <w:pPr>
        <w:pStyle w:val="Heading1"/>
        <w:rPr>
          <w:rPrChange w:id="98" w:author="Beatrice" w:date="2016-02-02T19:37:00Z">
            <w:rPr/>
          </w:rPrChange>
        </w:rPr>
        <w:pPrChange w:id="99" w:author="Beatrice" w:date="2016-02-02T19:37:00Z">
          <w:pPr/>
        </w:pPrChange>
      </w:pPr>
    </w:p>
    <w:p w14:paraId="4B682C1D" w14:textId="77777777" w:rsidR="004B4E7E" w:rsidRDefault="004B4E7E" w:rsidP="004B4E7E">
      <w:pPr>
        <w:contextualSpacing/>
      </w:pPr>
    </w:p>
    <w:p w14:paraId="7671272E" w14:textId="77777777" w:rsidR="004B4E7E" w:rsidRDefault="004B4E7E" w:rsidP="004B4E7E">
      <w:pPr>
        <w:contextualSpacing/>
      </w:pPr>
    </w:p>
    <w:p w14:paraId="6DF8F6F6" w14:textId="77777777" w:rsidR="004B4E7E" w:rsidRDefault="004B4E7E" w:rsidP="004B4E7E">
      <w:pPr>
        <w:contextualSpacing/>
      </w:pPr>
    </w:p>
    <w:p w14:paraId="032720E6" w14:textId="77777777" w:rsidR="004B4E7E" w:rsidRDefault="004B4E7E" w:rsidP="004B4E7E">
      <w:pPr>
        <w:contextualSpacing/>
      </w:pPr>
    </w:p>
    <w:p w14:paraId="0F25CFD4" w14:textId="77777777" w:rsidR="004B4E7E" w:rsidRDefault="004B4E7E" w:rsidP="004B4E7E">
      <w:pPr>
        <w:contextualSpacing/>
      </w:pPr>
    </w:p>
    <w:p w14:paraId="38A2BB4E" w14:textId="77777777" w:rsidR="004B4E7E" w:rsidRDefault="004B4E7E" w:rsidP="004B4E7E">
      <w:pPr>
        <w:contextualSpacing/>
      </w:pPr>
    </w:p>
    <w:p w14:paraId="55F86E29" w14:textId="77777777" w:rsidR="004B4E7E" w:rsidRDefault="004B4E7E" w:rsidP="004B4E7E"/>
    <w:p w14:paraId="36A6F808" w14:textId="77777777" w:rsidR="004B4E7E" w:rsidRDefault="004B4E7E" w:rsidP="004B4E7E"/>
    <w:p w14:paraId="3E861C47" w14:textId="77777777" w:rsidR="004B4E7E" w:rsidRPr="00931E2F" w:rsidRDefault="004B4E7E" w:rsidP="004B4E7E">
      <w:pPr>
        <w:rPr>
          <w:lang w:val="fr-FR"/>
        </w:rPr>
      </w:pPr>
    </w:p>
    <w:p w14:paraId="3C4F6ED3" w14:textId="77777777" w:rsidR="00B04DF0" w:rsidRPr="00741E1B" w:rsidRDefault="00B04DF0" w:rsidP="00741E1B"/>
    <w:sectPr w:rsidR="00B04DF0" w:rsidRPr="00741E1B" w:rsidSect="00865711">
      <w:headerReference w:type="default" r:id="rId8"/>
      <w:footerReference w:type="default" r:id="rId9"/>
      <w:headerReference w:type="first" r:id="rId10"/>
      <w:footerReference w:type="first" r:id="rId11"/>
      <w:pgSz w:w="12240" w:h="15840"/>
      <w:pgMar w:top="1440" w:right="108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3CF452" w14:textId="77777777" w:rsidR="00B6577C" w:rsidRDefault="00B6577C" w:rsidP="00741E1B">
      <w:r>
        <w:separator/>
      </w:r>
    </w:p>
  </w:endnote>
  <w:endnote w:type="continuationSeparator" w:id="0">
    <w:p w14:paraId="0671FAE5" w14:textId="77777777" w:rsidR="00B6577C" w:rsidRDefault="00B6577C" w:rsidP="00741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eituraSans-Grot 1">
    <w:altName w:val="Times New Roman"/>
    <w:charset w:val="00"/>
    <w:family w:val="auto"/>
    <w:pitch w:val="variable"/>
    <w:sig w:usb0="00000001" w:usb1="5000205B" w:usb2="00000000" w:usb3="00000000" w:csb0="0000009B"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eituraSans-Grot 3">
    <w:altName w:val="Times New Roman"/>
    <w:charset w:val="00"/>
    <w:family w:val="auto"/>
    <w:pitch w:val="variable"/>
    <w:sig w:usb0="00000001" w:usb1="5000205B" w:usb2="00000000" w:usb3="00000000" w:csb0="0000009B" w:csb1="00000000"/>
  </w:font>
  <w:font w:name="LeituraSans-Grot 2">
    <w:altName w:val="Times New Roman"/>
    <w:charset w:val="00"/>
    <w:family w:val="auto"/>
    <w:pitch w:val="variable"/>
    <w:sig w:usb0="00000001" w:usb1="5000205B" w:usb2="00000000" w:usb3="00000000" w:csb0="0000009B"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inionPro-Regular">
    <w:altName w:val="Cambria"/>
    <w:panose1 w:val="00000000000000000000"/>
    <w:charset w:val="4D"/>
    <w:family w:val="auto"/>
    <w:notTrueType/>
    <w:pitch w:val="default"/>
    <w:sig w:usb0="00000003" w:usb1="00000000" w:usb2="00000000" w:usb3="00000000" w:csb0="00000001" w:csb1="00000000"/>
  </w:font>
  <w:font w:name="SohoStd-Bold">
    <w:altName w:val="Cambria"/>
    <w:panose1 w:val="00000000000000000000"/>
    <w:charset w:val="4D"/>
    <w:family w:val="auto"/>
    <w:notTrueType/>
    <w:pitch w:val="default"/>
    <w:sig w:usb0="00000003" w:usb1="00000000" w:usb2="00000000" w:usb3="00000000" w:csb0="00000001" w:csb1="00000000"/>
  </w:font>
  <w:font w:name="SohoStd">
    <w:altName w:val="Soho Std"/>
    <w:panose1 w:val="00000000000000000000"/>
    <w:charset w:val="4D"/>
    <w:family w:val="auto"/>
    <w:notTrueType/>
    <w:pitch w:val="default"/>
    <w:sig w:usb0="00000003" w:usb1="00000000" w:usb2="00000000" w:usb3="00000000" w:csb0="00000001" w:csb1="00000000"/>
  </w:font>
  <w:font w:name="LeituraSans-Grot2">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75D53E" w14:textId="77777777" w:rsidR="00B6577C" w:rsidRPr="00786803" w:rsidRDefault="00B6577C" w:rsidP="00786803">
    <w:pPr>
      <w:pStyle w:val="BasicParagraph"/>
      <w:spacing w:line="240" w:lineRule="auto"/>
      <w:ind w:left="1170"/>
      <w:rPr>
        <w:rFonts w:ascii="LeituraSans-Grot2" w:hAnsi="LeituraSans-Grot2" w:cs="LeituraSans-Grot2"/>
        <w:color w:val="8C8679"/>
        <w:sz w:val="18"/>
        <w:szCs w:val="18"/>
      </w:rPr>
    </w:pPr>
    <w:r w:rsidRPr="00786803">
      <w:rPr>
        <w:noProof/>
        <w:color w:val="8C8679"/>
      </w:rPr>
      <w:drawing>
        <wp:anchor distT="0" distB="0" distL="114300" distR="114300" simplePos="0" relativeHeight="251657216" behindDoc="0" locked="0" layoutInCell="1" allowOverlap="1" wp14:anchorId="57FC402E" wp14:editId="6165B539">
          <wp:simplePos x="0" y="0"/>
          <wp:positionH relativeFrom="column">
            <wp:posOffset>-457200</wp:posOffset>
          </wp:positionH>
          <wp:positionV relativeFrom="paragraph">
            <wp:posOffset>22225</wp:posOffset>
          </wp:positionV>
          <wp:extent cx="1143635" cy="2571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s-Row-TAC.tif"/>
                  <pic:cNvPicPr/>
                </pic:nvPicPr>
                <pic:blipFill>
                  <a:blip r:embed="rId1">
                    <a:extLst>
                      <a:ext uri="{28A0092B-C50C-407E-A947-70E740481C1C}">
                        <a14:useLocalDpi xmlns:a14="http://schemas.microsoft.com/office/drawing/2010/main" val="0"/>
                      </a:ext>
                    </a:extLst>
                  </a:blip>
                  <a:stretch>
                    <a:fillRect/>
                  </a:stretch>
                </pic:blipFill>
                <pic:spPr>
                  <a:xfrm>
                    <a:off x="0" y="0"/>
                    <a:ext cx="1143635" cy="25717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786803">
      <w:rPr>
        <w:noProof/>
        <w:color w:val="8C8679"/>
      </w:rPr>
      <mc:AlternateContent>
        <mc:Choice Requires="wps">
          <w:drawing>
            <wp:anchor distT="0" distB="0" distL="114300" distR="114300" simplePos="0" relativeHeight="251656192" behindDoc="0" locked="0" layoutInCell="1" allowOverlap="1" wp14:anchorId="7009B64E" wp14:editId="15E631B0">
              <wp:simplePos x="0" y="0"/>
              <wp:positionH relativeFrom="column">
                <wp:posOffset>-457200</wp:posOffset>
              </wp:positionH>
              <wp:positionV relativeFrom="paragraph">
                <wp:posOffset>-63500</wp:posOffset>
              </wp:positionV>
              <wp:extent cx="6400800" cy="0"/>
              <wp:effectExtent l="0" t="0" r="25400" b="25400"/>
              <wp:wrapNone/>
              <wp:docPr id="3" name="Straight Connector 3"/>
              <wp:cNvGraphicFramePr/>
              <a:graphic xmlns:a="http://schemas.openxmlformats.org/drawingml/2006/main">
                <a:graphicData uri="http://schemas.microsoft.com/office/word/2010/wordprocessingShape">
                  <wps:wsp>
                    <wps:cNvCnPr/>
                    <wps:spPr>
                      <a:xfrm>
                        <a:off x="0" y="0"/>
                        <a:ext cx="6400800" cy="0"/>
                      </a:xfrm>
                      <a:prstGeom prst="line">
                        <a:avLst/>
                      </a:prstGeom>
                      <a:ln w="9525" cmpd="sng">
                        <a:solidFill>
                          <a:srgbClr val="8C8679"/>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98347C2" id="Straight Connector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5pt" to="46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" strokecolor="#8c8679"/>
          </w:pict>
        </mc:Fallback>
      </mc:AlternateContent>
    </w:r>
    <w:r w:rsidRPr="00786803">
      <w:rPr>
        <w:rFonts w:ascii="LeituraSans-Grot2" w:hAnsi="LeituraSans-Grot2" w:cs="LeituraSans-Grot2"/>
        <w:color w:val="8C8679"/>
        <w:sz w:val="18"/>
        <w:szCs w:val="18"/>
      </w:rPr>
      <w:t>IS Academic Technology • Oregon State University • is.oregonstate.edu/academic-technology</w:t>
    </w:r>
    <w:r w:rsidRPr="00786803">
      <w:rPr>
        <w:rFonts w:ascii="LeituraSans-Grot2" w:hAnsi="LeituraSans-Grot2" w:cs="LeituraSans-Grot2"/>
        <w:color w:val="8C8679"/>
        <w:sz w:val="18"/>
        <w:szCs w:val="18"/>
      </w:rPr>
      <w:br/>
      <w:t>Provided by Technology Across the Curriculum (TAC) • tac@oregonstate.edu • 541.737.3811</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56EE62" w14:textId="77777777" w:rsidR="00B6577C" w:rsidRPr="00786803" w:rsidRDefault="00B6577C" w:rsidP="004B4E7E">
    <w:pPr>
      <w:pStyle w:val="BasicParagraph"/>
      <w:spacing w:line="240" w:lineRule="auto"/>
      <w:ind w:left="1170"/>
      <w:rPr>
        <w:rFonts w:ascii="LeituraSans-Grot2" w:hAnsi="LeituraSans-Grot2" w:cs="LeituraSans-Grot2"/>
        <w:color w:val="8C8679"/>
        <w:sz w:val="18"/>
        <w:szCs w:val="18"/>
      </w:rPr>
    </w:pPr>
    <w:r w:rsidRPr="00786803">
      <w:rPr>
        <w:noProof/>
        <w:color w:val="8C8679"/>
      </w:rPr>
      <w:drawing>
        <wp:anchor distT="0" distB="0" distL="114300" distR="114300" simplePos="0" relativeHeight="251660288" behindDoc="0" locked="0" layoutInCell="1" allowOverlap="1" wp14:anchorId="0303FC4C" wp14:editId="79436614">
          <wp:simplePos x="0" y="0"/>
          <wp:positionH relativeFrom="column">
            <wp:posOffset>-457200</wp:posOffset>
          </wp:positionH>
          <wp:positionV relativeFrom="paragraph">
            <wp:posOffset>22225</wp:posOffset>
          </wp:positionV>
          <wp:extent cx="1143635" cy="2571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s-Row-TAC.tif"/>
                  <pic:cNvPicPr/>
                </pic:nvPicPr>
                <pic:blipFill>
                  <a:blip r:embed="rId1">
                    <a:extLst>
                      <a:ext uri="{28A0092B-C50C-407E-A947-70E740481C1C}">
                        <a14:useLocalDpi xmlns:a14="http://schemas.microsoft.com/office/drawing/2010/main" val="0"/>
                      </a:ext>
                    </a:extLst>
                  </a:blip>
                  <a:stretch>
                    <a:fillRect/>
                  </a:stretch>
                </pic:blipFill>
                <pic:spPr>
                  <a:xfrm>
                    <a:off x="0" y="0"/>
                    <a:ext cx="1143635" cy="25717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786803">
      <w:rPr>
        <w:noProof/>
        <w:color w:val="8C8679"/>
      </w:rPr>
      <mc:AlternateContent>
        <mc:Choice Requires="wps">
          <w:drawing>
            <wp:anchor distT="0" distB="0" distL="114300" distR="114300" simplePos="0" relativeHeight="251659264" behindDoc="0" locked="0" layoutInCell="1" allowOverlap="1" wp14:anchorId="5A502A31" wp14:editId="29B0182F">
              <wp:simplePos x="0" y="0"/>
              <wp:positionH relativeFrom="column">
                <wp:posOffset>-457200</wp:posOffset>
              </wp:positionH>
              <wp:positionV relativeFrom="paragraph">
                <wp:posOffset>-63500</wp:posOffset>
              </wp:positionV>
              <wp:extent cx="6400800" cy="0"/>
              <wp:effectExtent l="0" t="0" r="25400" b="2540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9525" cmpd="sng">
                        <a:solidFill>
                          <a:srgbClr val="8C8679"/>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2D9B483"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5pt" to="46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" strokecolor="#8c8679"/>
          </w:pict>
        </mc:Fallback>
      </mc:AlternateContent>
    </w:r>
    <w:r w:rsidRPr="00786803">
      <w:rPr>
        <w:rFonts w:ascii="LeituraSans-Grot2" w:hAnsi="LeituraSans-Grot2" w:cs="LeituraSans-Grot2"/>
        <w:color w:val="8C8679"/>
        <w:sz w:val="18"/>
        <w:szCs w:val="18"/>
      </w:rPr>
      <w:t>IS Academic Technology • Oregon State University • is.oregonstate.edu/academic-technology</w:t>
    </w:r>
    <w:r w:rsidRPr="00786803">
      <w:rPr>
        <w:rFonts w:ascii="LeituraSans-Grot2" w:hAnsi="LeituraSans-Grot2" w:cs="LeituraSans-Grot2"/>
        <w:color w:val="8C8679"/>
        <w:sz w:val="18"/>
        <w:szCs w:val="18"/>
      </w:rPr>
      <w:br/>
      <w:t>Provided by Technology Across the Curriculum (TAC) • tac@oregonstate.edu • 541.737.3811</w:t>
    </w:r>
  </w:p>
  <w:p w14:paraId="235AD5F8" w14:textId="77777777" w:rsidR="00B6577C" w:rsidRDefault="00B6577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4D4801" w14:textId="77777777" w:rsidR="00B6577C" w:rsidRDefault="00B6577C" w:rsidP="00741E1B">
      <w:r>
        <w:separator/>
      </w:r>
    </w:p>
  </w:footnote>
  <w:footnote w:type="continuationSeparator" w:id="0">
    <w:p w14:paraId="369E12DD" w14:textId="77777777" w:rsidR="00B6577C" w:rsidRDefault="00B6577C" w:rsidP="00741E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3D171" w14:textId="6920DA90" w:rsidR="00B6577C" w:rsidRPr="00741E1B" w:rsidRDefault="00B6577C" w:rsidP="00741E1B">
    <w:pPr>
      <w:pStyle w:val="Header"/>
    </w:pPr>
    <w:r w:rsidRPr="00741E1B">
      <mc:AlternateContent>
        <mc:Choice Requires="wps">
          <w:drawing>
            <wp:anchor distT="0" distB="0" distL="114300" distR="114300" simplePos="0" relativeHeight="251655168" behindDoc="0" locked="0" layoutInCell="1" allowOverlap="1" wp14:anchorId="22095BB2" wp14:editId="58F59BC5">
              <wp:simplePos x="0" y="0"/>
              <wp:positionH relativeFrom="column">
                <wp:posOffset>-457200</wp:posOffset>
              </wp:positionH>
              <wp:positionV relativeFrom="paragraph">
                <wp:posOffset>228600</wp:posOffset>
              </wp:positionV>
              <wp:extent cx="6400800" cy="0"/>
              <wp:effectExtent l="0" t="0" r="25400" b="25400"/>
              <wp:wrapSquare wrapText="bothSides"/>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9525" cmpd="sng">
                        <a:solidFill>
                          <a:srgbClr val="8C8679"/>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0D95EE7" id="Straight Connector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8pt" to="4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" strokecolor="#8c8679">
              <w10:wrap type="square"/>
            </v:line>
          </w:pict>
        </mc:Fallback>
      </mc:AlternateContent>
    </w:r>
    <w:r w:rsidRPr="00DB1500">
      <w:t xml:space="preserve"> </w:t>
    </w:r>
    <w:r>
      <w:t>Interview script (Fire Safety Study)</w:t>
    </w:r>
    <w:r w:rsidRPr="00741E1B">
      <w:t xml:space="preserve">  • Page </w:t>
    </w:r>
    <w:r w:rsidRPr="00741E1B">
      <w:rPr>
        <w:rStyle w:val="PageNumber"/>
        <w:rFonts w:ascii="LeituraSans-Grot 2" w:hAnsi="LeituraSans-Grot 2"/>
      </w:rPr>
      <w:fldChar w:fldCharType="begin"/>
    </w:r>
    <w:r w:rsidRPr="00741E1B">
      <w:rPr>
        <w:rStyle w:val="PageNumber"/>
        <w:rFonts w:ascii="LeituraSans-Grot 2" w:hAnsi="LeituraSans-Grot 2"/>
      </w:rPr>
      <w:instrText xml:space="preserve"> PAGE </w:instrText>
    </w:r>
    <w:r w:rsidRPr="00741E1B">
      <w:rPr>
        <w:rStyle w:val="PageNumber"/>
        <w:rFonts w:ascii="LeituraSans-Grot 2" w:hAnsi="LeituraSans-Grot 2"/>
      </w:rPr>
      <w:fldChar w:fldCharType="separate"/>
    </w:r>
    <w:r w:rsidR="00F74FFB">
      <w:rPr>
        <w:rStyle w:val="PageNumber"/>
        <w:rFonts w:ascii="LeituraSans-Grot 2" w:hAnsi="LeituraSans-Grot 2"/>
      </w:rPr>
      <w:t>2</w:t>
    </w:r>
    <w:r w:rsidRPr="00741E1B">
      <w:rPr>
        <w:rStyle w:val="PageNumber"/>
        <w:rFonts w:ascii="LeituraSans-Grot 2" w:hAnsi="LeituraSans-Grot 2"/>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1491C" w14:textId="3C8DDF08" w:rsidR="00B6577C" w:rsidRPr="00741E1B" w:rsidRDefault="00B6577C" w:rsidP="004B4E7E">
    <w:pPr>
      <w:pStyle w:val="Header"/>
    </w:pPr>
    <w:r w:rsidRPr="00741E1B">
      <mc:AlternateContent>
        <mc:Choice Requires="wps">
          <w:drawing>
            <wp:anchor distT="0" distB="0" distL="114300" distR="114300" simplePos="0" relativeHeight="251658240" behindDoc="0" locked="0" layoutInCell="1" allowOverlap="1" wp14:anchorId="54BE94C2" wp14:editId="3B0CE895">
              <wp:simplePos x="0" y="0"/>
              <wp:positionH relativeFrom="column">
                <wp:posOffset>-457200</wp:posOffset>
              </wp:positionH>
              <wp:positionV relativeFrom="paragraph">
                <wp:posOffset>228600</wp:posOffset>
              </wp:positionV>
              <wp:extent cx="6400800" cy="0"/>
              <wp:effectExtent l="0" t="0" r="25400" b="25400"/>
              <wp:wrapSquare wrapText="bothSides"/>
              <wp:docPr id="8" name="Straight Connector 8"/>
              <wp:cNvGraphicFramePr/>
              <a:graphic xmlns:a="http://schemas.openxmlformats.org/drawingml/2006/main">
                <a:graphicData uri="http://schemas.microsoft.com/office/word/2010/wordprocessingShape">
                  <wps:wsp>
                    <wps:cNvCnPr/>
                    <wps:spPr>
                      <a:xfrm>
                        <a:off x="0" y="0"/>
                        <a:ext cx="6400800" cy="0"/>
                      </a:xfrm>
                      <a:prstGeom prst="line">
                        <a:avLst/>
                      </a:prstGeom>
                      <a:ln w="9525" cmpd="sng">
                        <a:solidFill>
                          <a:srgbClr val="8C8679"/>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EA1E0C0" id="Straight Connector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8pt" to="4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" strokecolor="#8c8679">
              <w10:wrap type="square"/>
            </v:line>
          </w:pict>
        </mc:Fallback>
      </mc:AlternateContent>
    </w:r>
    <w:r>
      <w:t>Interview script (Fire Safety Study)</w:t>
    </w:r>
    <w:ins w:id="100" w:author="Beatrice" w:date="2016-02-02T19:30:00Z">
      <w:r w:rsidR="0022435E">
        <w:t xml:space="preserve"> v. 20160203</w:t>
      </w:r>
    </w:ins>
    <w:r w:rsidRPr="00741E1B">
      <w:t xml:space="preserve"> • Page </w:t>
    </w:r>
    <w:r w:rsidRPr="00741E1B">
      <w:rPr>
        <w:rStyle w:val="PageNumber"/>
        <w:rFonts w:ascii="LeituraSans-Grot 2" w:hAnsi="LeituraSans-Grot 2"/>
      </w:rPr>
      <w:fldChar w:fldCharType="begin"/>
    </w:r>
    <w:r w:rsidRPr="00741E1B">
      <w:rPr>
        <w:rStyle w:val="PageNumber"/>
        <w:rFonts w:ascii="LeituraSans-Grot 2" w:hAnsi="LeituraSans-Grot 2"/>
      </w:rPr>
      <w:instrText xml:space="preserve"> PAGE </w:instrText>
    </w:r>
    <w:r w:rsidRPr="00741E1B">
      <w:rPr>
        <w:rStyle w:val="PageNumber"/>
        <w:rFonts w:ascii="LeituraSans-Grot 2" w:hAnsi="LeituraSans-Grot 2"/>
      </w:rPr>
      <w:fldChar w:fldCharType="separate"/>
    </w:r>
    <w:r w:rsidR="00F74FFB">
      <w:rPr>
        <w:rStyle w:val="PageNumber"/>
        <w:rFonts w:ascii="LeituraSans-Grot 2" w:hAnsi="LeituraSans-Grot 2"/>
      </w:rPr>
      <w:t>1</w:t>
    </w:r>
    <w:r w:rsidRPr="00741E1B">
      <w:rPr>
        <w:rStyle w:val="PageNumber"/>
        <w:rFonts w:ascii="LeituraSans-Grot 2" w:hAnsi="LeituraSans-Grot 2"/>
      </w:rPr>
      <w:fldChar w:fldCharType="end"/>
    </w:r>
  </w:p>
  <w:p w14:paraId="3EAF302A" w14:textId="14E119B1" w:rsidR="00B6577C" w:rsidRDefault="00B6577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946AC"/>
    <w:multiLevelType w:val="hybridMultilevel"/>
    <w:tmpl w:val="01D49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F288E"/>
    <w:multiLevelType w:val="hybridMultilevel"/>
    <w:tmpl w:val="6E367ECA"/>
    <w:lvl w:ilvl="0" w:tplc="04090017">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CB2E7F"/>
    <w:multiLevelType w:val="hybridMultilevel"/>
    <w:tmpl w:val="BDD418C6"/>
    <w:lvl w:ilvl="0" w:tplc="B91E42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6124E0"/>
    <w:multiLevelType w:val="hybridMultilevel"/>
    <w:tmpl w:val="BDD418C6"/>
    <w:lvl w:ilvl="0" w:tplc="B91E42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F55610"/>
    <w:multiLevelType w:val="hybridMultilevel"/>
    <w:tmpl w:val="BDD418C6"/>
    <w:lvl w:ilvl="0" w:tplc="B91E42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C71FFC"/>
    <w:multiLevelType w:val="hybridMultilevel"/>
    <w:tmpl w:val="BDD418C6"/>
    <w:lvl w:ilvl="0" w:tplc="B91E42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F95ECB"/>
    <w:multiLevelType w:val="hybridMultilevel"/>
    <w:tmpl w:val="A872B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32255E"/>
    <w:multiLevelType w:val="hybridMultilevel"/>
    <w:tmpl w:val="1B388F94"/>
    <w:lvl w:ilvl="0" w:tplc="6CAC5A06">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6B71F8"/>
    <w:multiLevelType w:val="hybridMultilevel"/>
    <w:tmpl w:val="71FEB61C"/>
    <w:lvl w:ilvl="0" w:tplc="9510EC00">
      <w:numFmt w:val="bullet"/>
      <w:lvlText w:val="-"/>
      <w:lvlJc w:val="left"/>
      <w:pPr>
        <w:ind w:left="720" w:hanging="360"/>
      </w:pPr>
      <w:rPr>
        <w:rFonts w:ascii="LeituraSans-Grot 1" w:eastAsiaTheme="minorEastAsia" w:hAnsi="LeituraSans-Grot 1"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596CB4"/>
    <w:multiLevelType w:val="hybridMultilevel"/>
    <w:tmpl w:val="7C46FBA8"/>
    <w:lvl w:ilvl="0" w:tplc="8DF80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9D4418"/>
    <w:multiLevelType w:val="hybridMultilevel"/>
    <w:tmpl w:val="037E3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5B0F5C"/>
    <w:multiLevelType w:val="hybridMultilevel"/>
    <w:tmpl w:val="F4805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8B641C"/>
    <w:multiLevelType w:val="hybridMultilevel"/>
    <w:tmpl w:val="C5C6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BB5B6F"/>
    <w:multiLevelType w:val="hybridMultilevel"/>
    <w:tmpl w:val="8DBCF6F4"/>
    <w:lvl w:ilvl="0" w:tplc="ACDA9F6A">
      <w:start w:val="1"/>
      <w:numFmt w:val="decimal"/>
      <w:pStyle w:val="Heading2"/>
      <w:suff w:val="space"/>
      <w:lvlText w:val="Q%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1"/>
  </w:num>
  <w:num w:numId="4">
    <w:abstractNumId w:val="10"/>
  </w:num>
  <w:num w:numId="5">
    <w:abstractNumId w:val="0"/>
  </w:num>
  <w:num w:numId="6">
    <w:abstractNumId w:val="8"/>
  </w:num>
  <w:num w:numId="7">
    <w:abstractNumId w:val="9"/>
  </w:num>
  <w:num w:numId="8">
    <w:abstractNumId w:val="5"/>
  </w:num>
  <w:num w:numId="9">
    <w:abstractNumId w:val="3"/>
  </w:num>
  <w:num w:numId="10">
    <w:abstractNumId w:val="4"/>
  </w:num>
  <w:num w:numId="11">
    <w:abstractNumId w:val="2"/>
  </w:num>
  <w:num w:numId="12">
    <w:abstractNumId w:val="13"/>
  </w:num>
  <w:num w:numId="13">
    <w:abstractNumId w:val="12"/>
  </w:num>
  <w:num w:numId="14">
    <w:abstractNumId w:val="6"/>
  </w:num>
  <w:num w:numId="15">
    <w:abstractNumId w:val="1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E1B"/>
    <w:rsid w:val="001D2DB2"/>
    <w:rsid w:val="0021285B"/>
    <w:rsid w:val="0022435E"/>
    <w:rsid w:val="002C39B1"/>
    <w:rsid w:val="00304133"/>
    <w:rsid w:val="004B4E7E"/>
    <w:rsid w:val="005130E0"/>
    <w:rsid w:val="005F605E"/>
    <w:rsid w:val="00654C57"/>
    <w:rsid w:val="006753FC"/>
    <w:rsid w:val="006C2711"/>
    <w:rsid w:val="0073492D"/>
    <w:rsid w:val="00741E1B"/>
    <w:rsid w:val="00786803"/>
    <w:rsid w:val="00787A61"/>
    <w:rsid w:val="00865711"/>
    <w:rsid w:val="009B76E8"/>
    <w:rsid w:val="00AC4EFE"/>
    <w:rsid w:val="00B04DF0"/>
    <w:rsid w:val="00B54EC6"/>
    <w:rsid w:val="00B6577C"/>
    <w:rsid w:val="00CC30BD"/>
    <w:rsid w:val="00D2661C"/>
    <w:rsid w:val="00DB1500"/>
    <w:rsid w:val="00DE0894"/>
    <w:rsid w:val="00F74FFB"/>
    <w:rsid w:val="00FB21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0BB16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E7E"/>
    <w:pPr>
      <w:spacing w:before="120" w:after="120"/>
    </w:pPr>
    <w:rPr>
      <w:rFonts w:ascii="LeituraSans-Grot 1" w:hAnsi="LeituraSans-Grot 1"/>
      <w:sz w:val="20"/>
      <w:szCs w:val="20"/>
    </w:rPr>
  </w:style>
  <w:style w:type="paragraph" w:styleId="Heading1">
    <w:name w:val="heading 1"/>
    <w:basedOn w:val="Normal"/>
    <w:next w:val="Normal"/>
    <w:link w:val="Heading1Char"/>
    <w:uiPriority w:val="9"/>
    <w:qFormat/>
    <w:rsid w:val="00F74FFB"/>
    <w:pPr>
      <w:outlineLvl w:val="0"/>
    </w:pPr>
    <w:rPr>
      <w:rFonts w:ascii="LeituraSans-Grot 3" w:hAnsi="LeituraSans-Grot 3"/>
      <w:color w:val="D74520"/>
      <w:sz w:val="28"/>
      <w:szCs w:val="28"/>
    </w:rPr>
  </w:style>
  <w:style w:type="paragraph" w:styleId="Heading2">
    <w:name w:val="heading 2"/>
    <w:basedOn w:val="Normal"/>
    <w:next w:val="Normal"/>
    <w:link w:val="Heading2Char"/>
    <w:uiPriority w:val="9"/>
    <w:unhideWhenUsed/>
    <w:qFormat/>
    <w:rsid w:val="0022435E"/>
    <w:pPr>
      <w:numPr>
        <w:numId w:val="12"/>
      </w:numPr>
      <w:ind w:left="630"/>
      <w:outlineLvl w:val="1"/>
    </w:pPr>
    <w:rPr>
      <w:rFonts w:ascii="LeituraSans-Grot 2" w:hAnsi="LeituraSans-Grot 2"/>
      <w:color w:val="4A6A7E"/>
      <w:sz w:val="24"/>
      <w:szCs w:val="24"/>
    </w:rPr>
  </w:style>
  <w:style w:type="paragraph" w:styleId="Heading3">
    <w:name w:val="heading 3"/>
    <w:basedOn w:val="Normal"/>
    <w:next w:val="Normal"/>
    <w:link w:val="Heading3Char"/>
    <w:uiPriority w:val="9"/>
    <w:semiHidden/>
    <w:unhideWhenUsed/>
    <w:qFormat/>
    <w:rsid w:val="00741E1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E1B"/>
    <w:pPr>
      <w:tabs>
        <w:tab w:val="center" w:pos="4320"/>
        <w:tab w:val="right" w:pos="8640"/>
      </w:tabs>
      <w:jc w:val="right"/>
    </w:pPr>
    <w:rPr>
      <w:noProof/>
      <w:color w:val="8C8679"/>
      <w:sz w:val="18"/>
      <w:szCs w:val="18"/>
    </w:rPr>
  </w:style>
  <w:style w:type="character" w:customStyle="1" w:styleId="HeaderChar">
    <w:name w:val="Header Char"/>
    <w:basedOn w:val="DefaultParagraphFont"/>
    <w:link w:val="Header"/>
    <w:uiPriority w:val="99"/>
    <w:rsid w:val="00741E1B"/>
    <w:rPr>
      <w:rFonts w:ascii="LeituraSans-Grot 1" w:hAnsi="LeituraSans-Grot 1"/>
      <w:noProof/>
      <w:color w:val="8C8679"/>
      <w:sz w:val="18"/>
      <w:szCs w:val="18"/>
    </w:rPr>
  </w:style>
  <w:style w:type="paragraph" w:styleId="Footer">
    <w:name w:val="footer"/>
    <w:basedOn w:val="Normal"/>
    <w:link w:val="FooterChar"/>
    <w:uiPriority w:val="99"/>
    <w:unhideWhenUsed/>
    <w:rsid w:val="00741E1B"/>
    <w:pPr>
      <w:tabs>
        <w:tab w:val="center" w:pos="4320"/>
        <w:tab w:val="right" w:pos="8640"/>
      </w:tabs>
    </w:pPr>
  </w:style>
  <w:style w:type="character" w:customStyle="1" w:styleId="FooterChar">
    <w:name w:val="Footer Char"/>
    <w:basedOn w:val="DefaultParagraphFont"/>
    <w:link w:val="Footer"/>
    <w:uiPriority w:val="99"/>
    <w:rsid w:val="00741E1B"/>
  </w:style>
  <w:style w:type="character" w:styleId="PageNumber">
    <w:name w:val="page number"/>
    <w:basedOn w:val="DefaultParagraphFont"/>
    <w:uiPriority w:val="99"/>
    <w:semiHidden/>
    <w:unhideWhenUsed/>
    <w:rsid w:val="00741E1B"/>
  </w:style>
  <w:style w:type="character" w:customStyle="1" w:styleId="Heading2Char">
    <w:name w:val="Heading 2 Char"/>
    <w:basedOn w:val="DefaultParagraphFont"/>
    <w:link w:val="Heading2"/>
    <w:uiPriority w:val="9"/>
    <w:rsid w:val="0022435E"/>
    <w:rPr>
      <w:rFonts w:ascii="LeituraSans-Grot 2" w:hAnsi="LeituraSans-Grot 2"/>
      <w:color w:val="4A6A7E"/>
    </w:rPr>
  </w:style>
  <w:style w:type="character" w:customStyle="1" w:styleId="Heading1Char">
    <w:name w:val="Heading 1 Char"/>
    <w:basedOn w:val="DefaultParagraphFont"/>
    <w:link w:val="Heading1"/>
    <w:uiPriority w:val="9"/>
    <w:rsid w:val="00F74FFB"/>
    <w:rPr>
      <w:rFonts w:ascii="LeituraSans-Grot 3" w:hAnsi="LeituraSans-Grot 3"/>
      <w:color w:val="D74520"/>
      <w:sz w:val="28"/>
      <w:szCs w:val="28"/>
    </w:rPr>
  </w:style>
  <w:style w:type="character" w:customStyle="1" w:styleId="Heading3Char">
    <w:name w:val="Heading 3 Char"/>
    <w:basedOn w:val="DefaultParagraphFont"/>
    <w:link w:val="Heading3"/>
    <w:uiPriority w:val="9"/>
    <w:semiHidden/>
    <w:rsid w:val="00741E1B"/>
    <w:rPr>
      <w:rFonts w:asciiTheme="majorHAnsi" w:eastAsiaTheme="majorEastAsia" w:hAnsiTheme="majorHAnsi" w:cstheme="majorBidi"/>
      <w:b/>
      <w:bCs/>
      <w:color w:val="4F81BD" w:themeColor="accent1"/>
      <w:sz w:val="20"/>
      <w:szCs w:val="20"/>
    </w:rPr>
  </w:style>
  <w:style w:type="paragraph" w:styleId="BalloonText">
    <w:name w:val="Balloon Text"/>
    <w:basedOn w:val="Normal"/>
    <w:link w:val="BalloonTextChar"/>
    <w:uiPriority w:val="99"/>
    <w:semiHidden/>
    <w:unhideWhenUsed/>
    <w:rsid w:val="00B54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4EC6"/>
    <w:rPr>
      <w:rFonts w:ascii="Lucida Grande" w:hAnsi="Lucida Grande" w:cs="Lucida Grande"/>
      <w:sz w:val="18"/>
      <w:szCs w:val="18"/>
    </w:rPr>
  </w:style>
  <w:style w:type="paragraph" w:customStyle="1" w:styleId="BasicParagraph">
    <w:name w:val="[Basic Paragraph]"/>
    <w:basedOn w:val="Normal"/>
    <w:uiPriority w:val="99"/>
    <w:rsid w:val="00B54EC6"/>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character" w:customStyle="1" w:styleId="CoverPageTitle">
    <w:name w:val="Cover Page Title"/>
    <w:uiPriority w:val="99"/>
    <w:rsid w:val="00865711"/>
    <w:rPr>
      <w:rFonts w:ascii="SohoStd-Bold" w:hAnsi="SohoStd-Bold" w:cs="SohoStd-Bold"/>
      <w:b/>
      <w:bCs/>
      <w:sz w:val="56"/>
      <w:szCs w:val="56"/>
    </w:rPr>
  </w:style>
  <w:style w:type="character" w:customStyle="1" w:styleId="CoverPageSubHeading">
    <w:name w:val="Cover Page Sub Heading"/>
    <w:uiPriority w:val="99"/>
    <w:rsid w:val="00865711"/>
    <w:rPr>
      <w:rFonts w:ascii="SohoStd" w:hAnsi="SohoStd" w:cs="SohoStd"/>
      <w:color w:val="5D86A0"/>
      <w:sz w:val="46"/>
      <w:szCs w:val="46"/>
    </w:rPr>
  </w:style>
  <w:style w:type="paragraph" w:styleId="ListParagraph">
    <w:name w:val="List Paragraph"/>
    <w:basedOn w:val="Normal"/>
    <w:next w:val="Normal"/>
    <w:uiPriority w:val="34"/>
    <w:qFormat/>
    <w:rsid w:val="004B4E7E"/>
    <w:pPr>
      <w:spacing w:line="276" w:lineRule="auto"/>
      <w:ind w:left="720"/>
      <w:contextualSpacing/>
    </w:pPr>
    <w:rPr>
      <w:rFonts w:ascii="Arial" w:eastAsia="Arial" w:hAnsi="Arial" w:cs="Arial"/>
      <w:color w:val="000000"/>
      <w:sz w:val="22"/>
    </w:rPr>
  </w:style>
  <w:style w:type="paragraph" w:styleId="Title">
    <w:name w:val="Title"/>
    <w:basedOn w:val="Normal"/>
    <w:next w:val="Normal"/>
    <w:link w:val="TitleChar"/>
    <w:uiPriority w:val="10"/>
    <w:qFormat/>
    <w:rsid w:val="004B4E7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E7E"/>
    <w:rPr>
      <w:rFonts w:asciiTheme="majorHAnsi" w:eastAsiaTheme="majorEastAsia" w:hAnsiTheme="majorHAnsi" w:cstheme="majorBidi"/>
      <w:spacing w:val="-10"/>
      <w:kern w:val="28"/>
      <w:sz w:val="56"/>
      <w:szCs w:val="56"/>
    </w:rPr>
  </w:style>
  <w:style w:type="paragraph" w:styleId="NoSpacing">
    <w:name w:val="No Spacing"/>
    <w:uiPriority w:val="1"/>
    <w:qFormat/>
    <w:rsid w:val="004B4E7E"/>
    <w:rPr>
      <w:rFonts w:ascii="LeituraSans-Grot 1" w:hAnsi="LeituraSans-Grot 1"/>
      <w:sz w:val="20"/>
      <w:szCs w:val="20"/>
    </w:rPr>
  </w:style>
  <w:style w:type="character" w:styleId="CommentReference">
    <w:name w:val="annotation reference"/>
    <w:basedOn w:val="DefaultParagraphFont"/>
    <w:uiPriority w:val="99"/>
    <w:semiHidden/>
    <w:unhideWhenUsed/>
    <w:rsid w:val="00DE0894"/>
    <w:rPr>
      <w:sz w:val="16"/>
      <w:szCs w:val="16"/>
    </w:rPr>
  </w:style>
  <w:style w:type="paragraph" w:styleId="CommentText">
    <w:name w:val="annotation text"/>
    <w:basedOn w:val="Normal"/>
    <w:link w:val="CommentTextChar"/>
    <w:uiPriority w:val="99"/>
    <w:semiHidden/>
    <w:unhideWhenUsed/>
    <w:rsid w:val="00DE0894"/>
  </w:style>
  <w:style w:type="character" w:customStyle="1" w:styleId="CommentTextChar">
    <w:name w:val="Comment Text Char"/>
    <w:basedOn w:val="DefaultParagraphFont"/>
    <w:link w:val="CommentText"/>
    <w:uiPriority w:val="99"/>
    <w:semiHidden/>
    <w:rsid w:val="00DE0894"/>
    <w:rPr>
      <w:rFonts w:ascii="LeituraSans-Grot 1" w:hAnsi="LeituraSans-Grot 1"/>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E7E"/>
    <w:pPr>
      <w:spacing w:before="120" w:after="120"/>
    </w:pPr>
    <w:rPr>
      <w:rFonts w:ascii="LeituraSans-Grot 1" w:hAnsi="LeituraSans-Grot 1"/>
      <w:sz w:val="20"/>
      <w:szCs w:val="20"/>
    </w:rPr>
  </w:style>
  <w:style w:type="paragraph" w:styleId="Heading1">
    <w:name w:val="heading 1"/>
    <w:basedOn w:val="Normal"/>
    <w:next w:val="Normal"/>
    <w:link w:val="Heading1Char"/>
    <w:uiPriority w:val="9"/>
    <w:qFormat/>
    <w:rsid w:val="00F74FFB"/>
    <w:pPr>
      <w:outlineLvl w:val="0"/>
    </w:pPr>
    <w:rPr>
      <w:rFonts w:ascii="LeituraSans-Grot 3" w:hAnsi="LeituraSans-Grot 3"/>
      <w:color w:val="D74520"/>
      <w:sz w:val="28"/>
      <w:szCs w:val="28"/>
    </w:rPr>
  </w:style>
  <w:style w:type="paragraph" w:styleId="Heading2">
    <w:name w:val="heading 2"/>
    <w:basedOn w:val="Normal"/>
    <w:next w:val="Normal"/>
    <w:link w:val="Heading2Char"/>
    <w:uiPriority w:val="9"/>
    <w:unhideWhenUsed/>
    <w:qFormat/>
    <w:rsid w:val="0022435E"/>
    <w:pPr>
      <w:numPr>
        <w:numId w:val="12"/>
      </w:numPr>
      <w:ind w:left="630"/>
      <w:outlineLvl w:val="1"/>
    </w:pPr>
    <w:rPr>
      <w:rFonts w:ascii="LeituraSans-Grot 2" w:hAnsi="LeituraSans-Grot 2"/>
      <w:color w:val="4A6A7E"/>
      <w:sz w:val="24"/>
      <w:szCs w:val="24"/>
    </w:rPr>
  </w:style>
  <w:style w:type="paragraph" w:styleId="Heading3">
    <w:name w:val="heading 3"/>
    <w:basedOn w:val="Normal"/>
    <w:next w:val="Normal"/>
    <w:link w:val="Heading3Char"/>
    <w:uiPriority w:val="9"/>
    <w:semiHidden/>
    <w:unhideWhenUsed/>
    <w:qFormat/>
    <w:rsid w:val="00741E1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E1B"/>
    <w:pPr>
      <w:tabs>
        <w:tab w:val="center" w:pos="4320"/>
        <w:tab w:val="right" w:pos="8640"/>
      </w:tabs>
      <w:jc w:val="right"/>
    </w:pPr>
    <w:rPr>
      <w:noProof/>
      <w:color w:val="8C8679"/>
      <w:sz w:val="18"/>
      <w:szCs w:val="18"/>
    </w:rPr>
  </w:style>
  <w:style w:type="character" w:customStyle="1" w:styleId="HeaderChar">
    <w:name w:val="Header Char"/>
    <w:basedOn w:val="DefaultParagraphFont"/>
    <w:link w:val="Header"/>
    <w:uiPriority w:val="99"/>
    <w:rsid w:val="00741E1B"/>
    <w:rPr>
      <w:rFonts w:ascii="LeituraSans-Grot 1" w:hAnsi="LeituraSans-Grot 1"/>
      <w:noProof/>
      <w:color w:val="8C8679"/>
      <w:sz w:val="18"/>
      <w:szCs w:val="18"/>
    </w:rPr>
  </w:style>
  <w:style w:type="paragraph" w:styleId="Footer">
    <w:name w:val="footer"/>
    <w:basedOn w:val="Normal"/>
    <w:link w:val="FooterChar"/>
    <w:uiPriority w:val="99"/>
    <w:unhideWhenUsed/>
    <w:rsid w:val="00741E1B"/>
    <w:pPr>
      <w:tabs>
        <w:tab w:val="center" w:pos="4320"/>
        <w:tab w:val="right" w:pos="8640"/>
      </w:tabs>
    </w:pPr>
  </w:style>
  <w:style w:type="character" w:customStyle="1" w:styleId="FooterChar">
    <w:name w:val="Footer Char"/>
    <w:basedOn w:val="DefaultParagraphFont"/>
    <w:link w:val="Footer"/>
    <w:uiPriority w:val="99"/>
    <w:rsid w:val="00741E1B"/>
  </w:style>
  <w:style w:type="character" w:styleId="PageNumber">
    <w:name w:val="page number"/>
    <w:basedOn w:val="DefaultParagraphFont"/>
    <w:uiPriority w:val="99"/>
    <w:semiHidden/>
    <w:unhideWhenUsed/>
    <w:rsid w:val="00741E1B"/>
  </w:style>
  <w:style w:type="character" w:customStyle="1" w:styleId="Heading2Char">
    <w:name w:val="Heading 2 Char"/>
    <w:basedOn w:val="DefaultParagraphFont"/>
    <w:link w:val="Heading2"/>
    <w:uiPriority w:val="9"/>
    <w:rsid w:val="0022435E"/>
    <w:rPr>
      <w:rFonts w:ascii="LeituraSans-Grot 2" w:hAnsi="LeituraSans-Grot 2"/>
      <w:color w:val="4A6A7E"/>
    </w:rPr>
  </w:style>
  <w:style w:type="character" w:customStyle="1" w:styleId="Heading1Char">
    <w:name w:val="Heading 1 Char"/>
    <w:basedOn w:val="DefaultParagraphFont"/>
    <w:link w:val="Heading1"/>
    <w:uiPriority w:val="9"/>
    <w:rsid w:val="00F74FFB"/>
    <w:rPr>
      <w:rFonts w:ascii="LeituraSans-Grot 3" w:hAnsi="LeituraSans-Grot 3"/>
      <w:color w:val="D74520"/>
      <w:sz w:val="28"/>
      <w:szCs w:val="28"/>
    </w:rPr>
  </w:style>
  <w:style w:type="character" w:customStyle="1" w:styleId="Heading3Char">
    <w:name w:val="Heading 3 Char"/>
    <w:basedOn w:val="DefaultParagraphFont"/>
    <w:link w:val="Heading3"/>
    <w:uiPriority w:val="9"/>
    <w:semiHidden/>
    <w:rsid w:val="00741E1B"/>
    <w:rPr>
      <w:rFonts w:asciiTheme="majorHAnsi" w:eastAsiaTheme="majorEastAsia" w:hAnsiTheme="majorHAnsi" w:cstheme="majorBidi"/>
      <w:b/>
      <w:bCs/>
      <w:color w:val="4F81BD" w:themeColor="accent1"/>
      <w:sz w:val="20"/>
      <w:szCs w:val="20"/>
    </w:rPr>
  </w:style>
  <w:style w:type="paragraph" w:styleId="BalloonText">
    <w:name w:val="Balloon Text"/>
    <w:basedOn w:val="Normal"/>
    <w:link w:val="BalloonTextChar"/>
    <w:uiPriority w:val="99"/>
    <w:semiHidden/>
    <w:unhideWhenUsed/>
    <w:rsid w:val="00B54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4EC6"/>
    <w:rPr>
      <w:rFonts w:ascii="Lucida Grande" w:hAnsi="Lucida Grande" w:cs="Lucida Grande"/>
      <w:sz w:val="18"/>
      <w:szCs w:val="18"/>
    </w:rPr>
  </w:style>
  <w:style w:type="paragraph" w:customStyle="1" w:styleId="BasicParagraph">
    <w:name w:val="[Basic Paragraph]"/>
    <w:basedOn w:val="Normal"/>
    <w:uiPriority w:val="99"/>
    <w:rsid w:val="00B54EC6"/>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character" w:customStyle="1" w:styleId="CoverPageTitle">
    <w:name w:val="Cover Page Title"/>
    <w:uiPriority w:val="99"/>
    <w:rsid w:val="00865711"/>
    <w:rPr>
      <w:rFonts w:ascii="SohoStd-Bold" w:hAnsi="SohoStd-Bold" w:cs="SohoStd-Bold"/>
      <w:b/>
      <w:bCs/>
      <w:sz w:val="56"/>
      <w:szCs w:val="56"/>
    </w:rPr>
  </w:style>
  <w:style w:type="character" w:customStyle="1" w:styleId="CoverPageSubHeading">
    <w:name w:val="Cover Page Sub Heading"/>
    <w:uiPriority w:val="99"/>
    <w:rsid w:val="00865711"/>
    <w:rPr>
      <w:rFonts w:ascii="SohoStd" w:hAnsi="SohoStd" w:cs="SohoStd"/>
      <w:color w:val="5D86A0"/>
      <w:sz w:val="46"/>
      <w:szCs w:val="46"/>
    </w:rPr>
  </w:style>
  <w:style w:type="paragraph" w:styleId="ListParagraph">
    <w:name w:val="List Paragraph"/>
    <w:basedOn w:val="Normal"/>
    <w:next w:val="Normal"/>
    <w:uiPriority w:val="34"/>
    <w:qFormat/>
    <w:rsid w:val="004B4E7E"/>
    <w:pPr>
      <w:spacing w:line="276" w:lineRule="auto"/>
      <w:ind w:left="720"/>
      <w:contextualSpacing/>
    </w:pPr>
    <w:rPr>
      <w:rFonts w:ascii="Arial" w:eastAsia="Arial" w:hAnsi="Arial" w:cs="Arial"/>
      <w:color w:val="000000"/>
      <w:sz w:val="22"/>
    </w:rPr>
  </w:style>
  <w:style w:type="paragraph" w:styleId="Title">
    <w:name w:val="Title"/>
    <w:basedOn w:val="Normal"/>
    <w:next w:val="Normal"/>
    <w:link w:val="TitleChar"/>
    <w:uiPriority w:val="10"/>
    <w:qFormat/>
    <w:rsid w:val="004B4E7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E7E"/>
    <w:rPr>
      <w:rFonts w:asciiTheme="majorHAnsi" w:eastAsiaTheme="majorEastAsia" w:hAnsiTheme="majorHAnsi" w:cstheme="majorBidi"/>
      <w:spacing w:val="-10"/>
      <w:kern w:val="28"/>
      <w:sz w:val="56"/>
      <w:szCs w:val="56"/>
    </w:rPr>
  </w:style>
  <w:style w:type="paragraph" w:styleId="NoSpacing">
    <w:name w:val="No Spacing"/>
    <w:uiPriority w:val="1"/>
    <w:qFormat/>
    <w:rsid w:val="004B4E7E"/>
    <w:rPr>
      <w:rFonts w:ascii="LeituraSans-Grot 1" w:hAnsi="LeituraSans-Grot 1"/>
      <w:sz w:val="20"/>
      <w:szCs w:val="20"/>
    </w:rPr>
  </w:style>
  <w:style w:type="character" w:styleId="CommentReference">
    <w:name w:val="annotation reference"/>
    <w:basedOn w:val="DefaultParagraphFont"/>
    <w:uiPriority w:val="99"/>
    <w:semiHidden/>
    <w:unhideWhenUsed/>
    <w:rsid w:val="00DE0894"/>
    <w:rPr>
      <w:sz w:val="16"/>
      <w:szCs w:val="16"/>
    </w:rPr>
  </w:style>
  <w:style w:type="paragraph" w:styleId="CommentText">
    <w:name w:val="annotation text"/>
    <w:basedOn w:val="Normal"/>
    <w:link w:val="CommentTextChar"/>
    <w:uiPriority w:val="99"/>
    <w:semiHidden/>
    <w:unhideWhenUsed/>
    <w:rsid w:val="00DE0894"/>
  </w:style>
  <w:style w:type="character" w:customStyle="1" w:styleId="CommentTextChar">
    <w:name w:val="Comment Text Char"/>
    <w:basedOn w:val="DefaultParagraphFont"/>
    <w:link w:val="CommentText"/>
    <w:uiPriority w:val="99"/>
    <w:semiHidden/>
    <w:rsid w:val="00DE0894"/>
    <w:rPr>
      <w:rFonts w:ascii="LeituraSans-Grot 1" w:hAnsi="LeituraSans-Grot 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tif"/></Relationships>
</file>

<file path=word/_rels/footer2.xml.rels><?xml version="1.0" encoding="UTF-8" standalone="yes"?>
<Relationships xmlns="http://schemas.openxmlformats.org/package/2006/relationships"><Relationship Id="rId1" Type="http://schemas.openxmlformats.org/officeDocument/2006/relationships/image" Target="media/image1.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901</Words>
  <Characters>5141</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Kimmy Hescock</dc:creator>
  <cp:keywords/>
  <dc:description/>
  <cp:lastModifiedBy>Beatrice</cp:lastModifiedBy>
  <cp:revision>4</cp:revision>
  <dcterms:created xsi:type="dcterms:W3CDTF">2016-02-03T03:28:00Z</dcterms:created>
  <dcterms:modified xsi:type="dcterms:W3CDTF">2016-02-03T19:20:00Z</dcterms:modified>
</cp:coreProperties>
</file>