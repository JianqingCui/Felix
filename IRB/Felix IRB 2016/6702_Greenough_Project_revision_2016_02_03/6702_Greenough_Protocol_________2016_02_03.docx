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0B" w:rsidRPr="00A17A66" w:rsidRDefault="00D37F0B" w:rsidP="001A6DBB">
      <w:pPr>
        <w:spacing w:after="120"/>
        <w:jc w:val="both"/>
        <w:rPr>
          <w:rFonts w:ascii="Calibri" w:hAnsi="Calibri"/>
          <w:b/>
          <w:caps/>
          <w:noProof w:val="0"/>
          <w:sz w:val="22"/>
          <w:szCs w:val="22"/>
        </w:rPr>
      </w:pPr>
      <w:bookmarkStart w:id="0" w:name="_GoBack"/>
      <w:bookmarkEnd w:id="0"/>
    </w:p>
    <w:p w:rsidR="00D37F0B" w:rsidRPr="00A17A66" w:rsidRDefault="00D37F0B" w:rsidP="001A6DBB">
      <w:pPr>
        <w:jc w:val="both"/>
        <w:rPr>
          <w:rFonts w:ascii="Calibri" w:hAnsi="Calibri"/>
          <w:noProof w:val="0"/>
          <w:sz w:val="22"/>
          <w:szCs w:val="22"/>
        </w:rPr>
      </w:pPr>
      <w:r w:rsidRPr="00A17A66">
        <w:rPr>
          <w:rFonts w:ascii="Calibri" w:hAnsi="Calibri"/>
          <w:noProof w:val="0"/>
          <w:sz w:val="22"/>
          <w:szCs w:val="22"/>
        </w:rPr>
        <w:t>The purpose of this template is to assist investigators and research personnel in drafting a research protocol and to facilitate consistency across protocols.</w:t>
      </w:r>
    </w:p>
    <w:p w:rsidR="00D37F0B" w:rsidRPr="00A17A66" w:rsidRDefault="00D37F0B" w:rsidP="001A6DBB">
      <w:pPr>
        <w:jc w:val="both"/>
        <w:rPr>
          <w:rFonts w:ascii="Calibri" w:hAnsi="Calibri"/>
          <w:noProof w:val="0"/>
          <w:sz w:val="22"/>
          <w:szCs w:val="22"/>
        </w:rPr>
      </w:pPr>
    </w:p>
    <w:p w:rsidR="00D37F0B" w:rsidRPr="00A17A66" w:rsidRDefault="00D37F0B" w:rsidP="001A6DBB">
      <w:pPr>
        <w:jc w:val="both"/>
        <w:rPr>
          <w:rFonts w:ascii="Calibri" w:hAnsi="Calibri"/>
          <w:noProof w:val="0"/>
          <w:sz w:val="22"/>
          <w:szCs w:val="22"/>
        </w:rPr>
      </w:pPr>
      <w:r w:rsidRPr="00A17A66">
        <w:rPr>
          <w:rFonts w:ascii="Calibri" w:hAnsi="Calibri"/>
          <w:noProof w:val="0"/>
          <w:sz w:val="22"/>
          <w:szCs w:val="22"/>
        </w:rPr>
        <w:t xml:space="preserve">Sections of this document include instructions to provide the user with a general overview of information required in the section.  </w:t>
      </w:r>
      <w:r w:rsidRPr="00A17A66">
        <w:rPr>
          <w:rFonts w:ascii="Calibri" w:hAnsi="Calibri"/>
          <w:b/>
          <w:noProof w:val="0"/>
          <w:color w:val="0000FF"/>
          <w:sz w:val="22"/>
          <w:szCs w:val="22"/>
        </w:rPr>
        <w:t xml:space="preserve">The instructions and optional text are in blue </w:t>
      </w:r>
      <w:r w:rsidRPr="00A17A66">
        <w:rPr>
          <w:rFonts w:ascii="Calibri" w:hAnsi="Calibri"/>
          <w:noProof w:val="0"/>
          <w:sz w:val="22"/>
          <w:szCs w:val="22"/>
        </w:rPr>
        <w:t>and required text is in black.</w:t>
      </w:r>
    </w:p>
    <w:p w:rsidR="00D37F0B" w:rsidRPr="00A17A66" w:rsidRDefault="00D37F0B" w:rsidP="001A6DBB">
      <w:pPr>
        <w:jc w:val="both"/>
        <w:rPr>
          <w:rFonts w:ascii="Calibri" w:hAnsi="Calibri"/>
          <w:noProof w:val="0"/>
          <w:sz w:val="22"/>
          <w:szCs w:val="22"/>
        </w:rPr>
      </w:pPr>
    </w:p>
    <w:p w:rsidR="00D37F0B" w:rsidRPr="001438A6" w:rsidRDefault="00D37F0B" w:rsidP="001A6DBB">
      <w:pPr>
        <w:shd w:val="clear" w:color="auto" w:fill="D9D9D9"/>
        <w:jc w:val="both"/>
        <w:rPr>
          <w:rFonts w:ascii="Calibri" w:hAnsi="Calibri"/>
          <w:b/>
          <w:sz w:val="32"/>
          <w:szCs w:val="32"/>
        </w:rPr>
      </w:pPr>
      <w:r w:rsidRPr="001438A6">
        <w:rPr>
          <w:rFonts w:ascii="Calibri" w:hAnsi="Calibri"/>
          <w:b/>
          <w:sz w:val="32"/>
          <w:szCs w:val="32"/>
        </w:rPr>
        <w:t xml:space="preserve">DELETE THIS PAGE, ALL INSTRUCTIONS </w:t>
      </w:r>
      <w:r w:rsidRPr="001438A6">
        <w:rPr>
          <w:rFonts w:ascii="Calibri" w:hAnsi="Calibri"/>
          <w:b/>
          <w:color w:val="0000FF"/>
          <w:sz w:val="32"/>
          <w:szCs w:val="32"/>
        </w:rPr>
        <w:t>(BLUE TEXT)</w:t>
      </w:r>
      <w:r w:rsidRPr="001438A6">
        <w:rPr>
          <w:rFonts w:ascii="Calibri" w:hAnsi="Calibri"/>
          <w:b/>
          <w:sz w:val="32"/>
          <w:szCs w:val="32"/>
        </w:rPr>
        <w:t>, AND ANY NON-APPLICABLE SECTIONS BEFORE SUBMITTING THIS FORM TO THE IRB.</w:t>
      </w:r>
    </w:p>
    <w:p w:rsidR="00D37F0B" w:rsidRPr="00A17A66" w:rsidRDefault="00D37F0B" w:rsidP="001A6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noProof w:val="0"/>
          <w:sz w:val="22"/>
          <w:szCs w:val="22"/>
        </w:rPr>
      </w:pPr>
    </w:p>
    <w:p w:rsidR="00D37F0B" w:rsidRPr="00A17A66" w:rsidRDefault="00D37F0B" w:rsidP="001A6DBB">
      <w:pPr>
        <w:jc w:val="both"/>
        <w:rPr>
          <w:rFonts w:ascii="Calibri" w:hAnsi="Calibri"/>
          <w:b/>
          <w:noProof w:val="0"/>
          <w:sz w:val="22"/>
          <w:szCs w:val="22"/>
        </w:rPr>
      </w:pPr>
      <w:r w:rsidRPr="00A17A66">
        <w:rPr>
          <w:rFonts w:ascii="Calibri" w:hAnsi="Calibri"/>
          <w:b/>
          <w:noProof w:val="0"/>
          <w:sz w:val="22"/>
          <w:szCs w:val="22"/>
        </w:rPr>
        <w:t>Notes on Submissions</w:t>
      </w:r>
    </w:p>
    <w:p w:rsidR="00D37F0B" w:rsidRPr="00A17A66" w:rsidRDefault="00D37F0B" w:rsidP="001A6DBB">
      <w:pPr>
        <w:numPr>
          <w:ilvl w:val="0"/>
          <w:numId w:val="1"/>
        </w:numPr>
        <w:spacing w:before="240"/>
        <w:jc w:val="both"/>
        <w:rPr>
          <w:rFonts w:ascii="Calibri" w:hAnsi="Calibri"/>
          <w:noProof w:val="0"/>
          <w:sz w:val="22"/>
          <w:szCs w:val="22"/>
        </w:rPr>
      </w:pPr>
      <w:r w:rsidRPr="00A17A66">
        <w:rPr>
          <w:rFonts w:ascii="Calibri" w:hAnsi="Calibri"/>
          <w:noProof w:val="0"/>
          <w:sz w:val="22"/>
          <w:szCs w:val="22"/>
        </w:rPr>
        <w:t>Faculty are encouraged to make an appointment to discuss their projects and related documents with the IRB staff prior to formally submitting their initial applications.  Drop-in advising hours for student researchers are posted on the IRB website.</w:t>
      </w:r>
    </w:p>
    <w:p w:rsidR="00D37F0B" w:rsidRPr="00A17A66" w:rsidRDefault="00D37F0B" w:rsidP="001A6DBB">
      <w:pPr>
        <w:jc w:val="both"/>
        <w:rPr>
          <w:rFonts w:ascii="Calibri" w:hAnsi="Calibri"/>
          <w:noProof w:val="0"/>
          <w:sz w:val="22"/>
          <w:szCs w:val="22"/>
        </w:rPr>
      </w:pPr>
    </w:p>
    <w:p w:rsidR="00D37F0B" w:rsidRPr="00A17A66" w:rsidRDefault="00D37F0B" w:rsidP="001A6DBB">
      <w:pPr>
        <w:numPr>
          <w:ilvl w:val="0"/>
          <w:numId w:val="1"/>
        </w:numPr>
        <w:jc w:val="both"/>
        <w:rPr>
          <w:rFonts w:ascii="Calibri" w:hAnsi="Calibri"/>
          <w:noProof w:val="0"/>
          <w:sz w:val="22"/>
          <w:szCs w:val="22"/>
        </w:rPr>
      </w:pPr>
      <w:r w:rsidRPr="00A17A66">
        <w:rPr>
          <w:rFonts w:ascii="Calibri" w:hAnsi="Calibri"/>
          <w:noProof w:val="0"/>
          <w:sz w:val="22"/>
          <w:szCs w:val="22"/>
        </w:rPr>
        <w:t xml:space="preserve">Anyone with access to individually identifiable information or who is interacting with the research subjects must be listed as a study team member.  This includes, but is not limited to, staff </w:t>
      </w:r>
      <w:r>
        <w:rPr>
          <w:rFonts w:ascii="Calibri" w:hAnsi="Calibri"/>
          <w:noProof w:val="0"/>
          <w:sz w:val="22"/>
          <w:szCs w:val="22"/>
        </w:rPr>
        <w:t>who</w:t>
      </w:r>
      <w:r w:rsidRPr="00A17A66">
        <w:rPr>
          <w:rFonts w:ascii="Calibri" w:hAnsi="Calibri"/>
          <w:noProof w:val="0"/>
          <w:sz w:val="22"/>
          <w:szCs w:val="22"/>
        </w:rPr>
        <w:t xml:space="preserve"> will recruit participants, obtain informed consent, administer surveys or questionnaires, or perform data analysis.  </w:t>
      </w:r>
    </w:p>
    <w:p w:rsidR="00D37F0B" w:rsidRPr="00A17A66" w:rsidRDefault="00D37F0B" w:rsidP="001A6DBB">
      <w:pPr>
        <w:jc w:val="both"/>
        <w:rPr>
          <w:rFonts w:ascii="Calibri" w:hAnsi="Calibri"/>
          <w:noProof w:val="0"/>
          <w:sz w:val="22"/>
          <w:szCs w:val="22"/>
        </w:rPr>
      </w:pPr>
    </w:p>
    <w:p w:rsidR="00D37F0B" w:rsidRPr="00A17A66" w:rsidRDefault="00D37F0B" w:rsidP="001A6DBB">
      <w:pPr>
        <w:numPr>
          <w:ilvl w:val="0"/>
          <w:numId w:val="1"/>
        </w:numPr>
        <w:jc w:val="both"/>
        <w:rPr>
          <w:rFonts w:ascii="Calibri" w:hAnsi="Calibri"/>
          <w:noProof w:val="0"/>
          <w:sz w:val="22"/>
          <w:szCs w:val="22"/>
        </w:rPr>
      </w:pPr>
      <w:r w:rsidRPr="00A17A66">
        <w:rPr>
          <w:rFonts w:ascii="Calibri" w:hAnsi="Calibri"/>
          <w:noProof w:val="0"/>
          <w:sz w:val="22"/>
          <w:szCs w:val="22"/>
        </w:rPr>
        <w:t xml:space="preserve">All research staff </w:t>
      </w:r>
      <w:r>
        <w:rPr>
          <w:rFonts w:ascii="Calibri" w:hAnsi="Calibri"/>
          <w:noProof w:val="0"/>
          <w:sz w:val="22"/>
          <w:szCs w:val="22"/>
        </w:rPr>
        <w:t xml:space="preserve">members </w:t>
      </w:r>
      <w:r w:rsidRPr="00A17A66">
        <w:rPr>
          <w:rFonts w:ascii="Calibri" w:hAnsi="Calibri"/>
          <w:noProof w:val="0"/>
          <w:sz w:val="22"/>
          <w:szCs w:val="22"/>
        </w:rPr>
        <w:t>are required to receive training in the ethical use of human participants in research.  Please see the IRB website for education requirements.</w:t>
      </w:r>
    </w:p>
    <w:p w:rsidR="00D37F0B" w:rsidRPr="00A17A66" w:rsidRDefault="00D37F0B" w:rsidP="001A6DBB">
      <w:pPr>
        <w:numPr>
          <w:ilvl w:val="0"/>
          <w:numId w:val="1"/>
        </w:numPr>
        <w:spacing w:before="240"/>
        <w:jc w:val="both"/>
        <w:rPr>
          <w:rFonts w:ascii="Calibri" w:hAnsi="Calibri"/>
          <w:noProof w:val="0"/>
          <w:sz w:val="22"/>
          <w:szCs w:val="22"/>
        </w:rPr>
      </w:pPr>
      <w:r w:rsidRPr="00A17A66">
        <w:rPr>
          <w:rFonts w:ascii="Calibri" w:hAnsi="Calibri"/>
          <w:noProof w:val="0"/>
          <w:sz w:val="22"/>
          <w:szCs w:val="22"/>
        </w:rPr>
        <w:t>Proof read all documents prior to submission.</w:t>
      </w:r>
    </w:p>
    <w:p w:rsidR="00D37F0B" w:rsidRPr="00A17A66" w:rsidRDefault="00D37F0B" w:rsidP="001A6DBB">
      <w:pPr>
        <w:spacing w:before="240"/>
        <w:jc w:val="both"/>
        <w:rPr>
          <w:rFonts w:ascii="Calibri" w:hAnsi="Calibri"/>
          <w:b/>
          <w:noProof w:val="0"/>
          <w:sz w:val="22"/>
          <w:szCs w:val="22"/>
        </w:rPr>
      </w:pPr>
      <w:r w:rsidRPr="00A17A66">
        <w:rPr>
          <w:rFonts w:ascii="Calibri" w:hAnsi="Calibri"/>
          <w:b/>
          <w:noProof w:val="0"/>
          <w:sz w:val="22"/>
          <w:szCs w:val="22"/>
        </w:rPr>
        <w:t>Common Problems with Initial Submissions</w:t>
      </w:r>
    </w:p>
    <w:p w:rsidR="00D37F0B" w:rsidRPr="00A17A66" w:rsidRDefault="00D37F0B" w:rsidP="001A6DBB">
      <w:pPr>
        <w:jc w:val="both"/>
        <w:rPr>
          <w:rFonts w:ascii="Calibri" w:hAnsi="Calibri"/>
          <w:b/>
          <w:noProof w:val="0"/>
          <w:sz w:val="22"/>
          <w:szCs w:val="22"/>
        </w:rPr>
      </w:pPr>
    </w:p>
    <w:p w:rsidR="00D37F0B" w:rsidRDefault="00D37F0B" w:rsidP="001A6DBB">
      <w:pPr>
        <w:numPr>
          <w:ilvl w:val="0"/>
          <w:numId w:val="4"/>
        </w:numPr>
        <w:jc w:val="both"/>
        <w:rPr>
          <w:rFonts w:ascii="Calibri" w:hAnsi="Calibri"/>
          <w:noProof w:val="0"/>
          <w:sz w:val="22"/>
          <w:szCs w:val="22"/>
        </w:rPr>
      </w:pPr>
      <w:r w:rsidRPr="00A17A66">
        <w:rPr>
          <w:rFonts w:ascii="Calibri" w:hAnsi="Calibri"/>
          <w:noProof w:val="0"/>
          <w:sz w:val="22"/>
          <w:szCs w:val="22"/>
        </w:rPr>
        <w:t>Application submitted without having received substantive review by the PI.</w:t>
      </w:r>
    </w:p>
    <w:p w:rsidR="00D37F0B" w:rsidRPr="00A17A66" w:rsidRDefault="00D37F0B" w:rsidP="001A6DBB">
      <w:pPr>
        <w:numPr>
          <w:ilvl w:val="0"/>
          <w:numId w:val="4"/>
        </w:numPr>
        <w:jc w:val="both"/>
        <w:rPr>
          <w:rFonts w:ascii="Calibri" w:hAnsi="Calibri"/>
          <w:noProof w:val="0"/>
          <w:sz w:val="22"/>
          <w:szCs w:val="22"/>
        </w:rPr>
      </w:pPr>
      <w:r>
        <w:rPr>
          <w:rFonts w:ascii="Calibri" w:hAnsi="Calibri"/>
          <w:noProof w:val="0"/>
          <w:sz w:val="22"/>
          <w:szCs w:val="22"/>
        </w:rPr>
        <w:t>Application or other materials submitted by someone other than the PI.</w:t>
      </w:r>
    </w:p>
    <w:p w:rsidR="00D37F0B" w:rsidRPr="00A17A66" w:rsidRDefault="00D37F0B" w:rsidP="001A6DBB">
      <w:pPr>
        <w:numPr>
          <w:ilvl w:val="0"/>
          <w:numId w:val="4"/>
        </w:numPr>
        <w:jc w:val="both"/>
        <w:rPr>
          <w:rFonts w:ascii="Calibri" w:hAnsi="Calibri"/>
          <w:noProof w:val="0"/>
          <w:sz w:val="22"/>
          <w:szCs w:val="22"/>
        </w:rPr>
      </w:pPr>
      <w:r w:rsidRPr="00A17A66">
        <w:rPr>
          <w:rFonts w:ascii="Calibri" w:hAnsi="Calibri"/>
          <w:noProof w:val="0"/>
          <w:sz w:val="22"/>
          <w:szCs w:val="22"/>
        </w:rPr>
        <w:t xml:space="preserve">Discrepancies found between submitted documents (e.g. Application indicates total planned enrollment is 500, but the protocol indicates that </w:t>
      </w:r>
      <w:r>
        <w:rPr>
          <w:rFonts w:ascii="Calibri" w:hAnsi="Calibri"/>
          <w:noProof w:val="0"/>
          <w:sz w:val="22"/>
          <w:szCs w:val="22"/>
        </w:rPr>
        <w:t xml:space="preserve">enrollment numbers will range from </w:t>
      </w:r>
      <w:r w:rsidRPr="00A17A66">
        <w:rPr>
          <w:rFonts w:ascii="Calibri" w:hAnsi="Calibri"/>
          <w:noProof w:val="0"/>
          <w:sz w:val="22"/>
          <w:szCs w:val="22"/>
        </w:rPr>
        <w:t>300</w:t>
      </w:r>
      <w:r>
        <w:rPr>
          <w:rFonts w:ascii="Calibri" w:hAnsi="Calibri"/>
          <w:noProof w:val="0"/>
          <w:sz w:val="22"/>
          <w:szCs w:val="22"/>
        </w:rPr>
        <w:t xml:space="preserve"> to </w:t>
      </w:r>
      <w:r w:rsidRPr="00A17A66">
        <w:rPr>
          <w:rFonts w:ascii="Calibri" w:hAnsi="Calibri"/>
          <w:noProof w:val="0"/>
          <w:sz w:val="22"/>
          <w:szCs w:val="22"/>
        </w:rPr>
        <w:t>600.</w:t>
      </w:r>
    </w:p>
    <w:p w:rsidR="00D37F0B" w:rsidRPr="00A17A66" w:rsidRDefault="00D37F0B" w:rsidP="001A6DBB">
      <w:pPr>
        <w:numPr>
          <w:ilvl w:val="0"/>
          <w:numId w:val="4"/>
        </w:numPr>
        <w:jc w:val="both"/>
        <w:rPr>
          <w:rFonts w:ascii="Calibri" w:hAnsi="Calibri"/>
          <w:noProof w:val="0"/>
          <w:sz w:val="22"/>
          <w:szCs w:val="22"/>
        </w:rPr>
      </w:pPr>
      <w:r w:rsidRPr="00A17A66">
        <w:rPr>
          <w:rFonts w:ascii="Calibri" w:hAnsi="Calibri"/>
          <w:noProof w:val="0"/>
          <w:sz w:val="22"/>
          <w:szCs w:val="22"/>
        </w:rPr>
        <w:t>Incomplete compliance training for one or more study team members.</w:t>
      </w:r>
    </w:p>
    <w:p w:rsidR="00D37F0B" w:rsidRPr="00A17A66" w:rsidRDefault="00D37F0B" w:rsidP="001A6DBB">
      <w:pPr>
        <w:numPr>
          <w:ilvl w:val="0"/>
          <w:numId w:val="4"/>
        </w:numPr>
        <w:jc w:val="both"/>
        <w:rPr>
          <w:rFonts w:ascii="Calibri" w:hAnsi="Calibri"/>
          <w:noProof w:val="0"/>
          <w:sz w:val="22"/>
          <w:szCs w:val="22"/>
        </w:rPr>
      </w:pPr>
      <w:r w:rsidRPr="00A17A66">
        <w:rPr>
          <w:rFonts w:ascii="Calibri" w:hAnsi="Calibri"/>
          <w:noProof w:val="0"/>
          <w:sz w:val="22"/>
          <w:szCs w:val="22"/>
        </w:rPr>
        <w:t>Consent forms are not written in language appropriate to the target population.</w:t>
      </w:r>
    </w:p>
    <w:p w:rsidR="00D37F0B" w:rsidRPr="00A17A66" w:rsidRDefault="00D37F0B" w:rsidP="001A6DBB">
      <w:pPr>
        <w:numPr>
          <w:ilvl w:val="0"/>
          <w:numId w:val="4"/>
        </w:numPr>
        <w:jc w:val="both"/>
        <w:rPr>
          <w:rFonts w:ascii="Calibri" w:hAnsi="Calibri"/>
          <w:noProof w:val="0"/>
          <w:sz w:val="22"/>
          <w:szCs w:val="22"/>
        </w:rPr>
      </w:pPr>
      <w:r w:rsidRPr="00A17A66">
        <w:rPr>
          <w:rFonts w:ascii="Calibri" w:hAnsi="Calibri"/>
          <w:noProof w:val="0"/>
          <w:sz w:val="22"/>
          <w:szCs w:val="22"/>
        </w:rPr>
        <w:t xml:space="preserve">Study inappropriately targets students or faculty.  See guidance on IRB website. </w:t>
      </w:r>
    </w:p>
    <w:p w:rsidR="00D37F0B" w:rsidRPr="00A17A66" w:rsidRDefault="00D37F0B" w:rsidP="001A6DBB">
      <w:pPr>
        <w:numPr>
          <w:ilvl w:val="0"/>
          <w:numId w:val="4"/>
        </w:numPr>
        <w:jc w:val="both"/>
        <w:rPr>
          <w:rFonts w:ascii="Calibri" w:hAnsi="Calibri"/>
          <w:noProof w:val="0"/>
          <w:sz w:val="22"/>
          <w:szCs w:val="22"/>
        </w:rPr>
      </w:pPr>
      <w:r w:rsidRPr="00A17A66">
        <w:rPr>
          <w:rFonts w:ascii="Calibri" w:hAnsi="Calibri"/>
          <w:noProof w:val="0"/>
          <w:sz w:val="22"/>
          <w:szCs w:val="22"/>
        </w:rPr>
        <w:t>Missing documents, such as letters of support</w:t>
      </w:r>
      <w:r>
        <w:rPr>
          <w:rFonts w:ascii="Calibri" w:hAnsi="Calibri"/>
          <w:noProof w:val="0"/>
          <w:sz w:val="22"/>
          <w:szCs w:val="22"/>
        </w:rPr>
        <w:t>,</w:t>
      </w:r>
      <w:r w:rsidRPr="00A17A66">
        <w:rPr>
          <w:rFonts w:ascii="Calibri" w:hAnsi="Calibri"/>
          <w:noProof w:val="0"/>
          <w:sz w:val="22"/>
          <w:szCs w:val="22"/>
        </w:rPr>
        <w:t xml:space="preserve"> a copy of the grant or contract</w:t>
      </w:r>
      <w:r>
        <w:rPr>
          <w:rFonts w:ascii="Calibri" w:hAnsi="Calibri"/>
          <w:noProof w:val="0"/>
          <w:sz w:val="22"/>
          <w:szCs w:val="22"/>
        </w:rPr>
        <w:t>, test instruments (e.g. surveys, interview guides, questionnaires, etc.), or recruitment materials.</w:t>
      </w:r>
    </w:p>
    <w:p w:rsidR="00D37F0B" w:rsidRPr="00A17A66" w:rsidRDefault="00D37F0B" w:rsidP="001A6DBB">
      <w:pPr>
        <w:jc w:val="both"/>
        <w:rPr>
          <w:rFonts w:ascii="Calibri" w:hAnsi="Calibri"/>
          <w:noProof w:val="0"/>
          <w:sz w:val="22"/>
          <w:szCs w:val="22"/>
        </w:rPr>
      </w:pPr>
      <w:r w:rsidRPr="00A17A66">
        <w:rPr>
          <w:rFonts w:ascii="Calibri" w:hAnsi="Calibri"/>
          <w:b/>
          <w:noProof w:val="0"/>
          <w:sz w:val="22"/>
          <w:szCs w:val="22"/>
        </w:rPr>
        <w:br w:type="page"/>
      </w:r>
      <w:r w:rsidRPr="00A17A66">
        <w:rPr>
          <w:rFonts w:ascii="Calibri" w:hAnsi="Calibri"/>
          <w:b/>
          <w:noProof w:val="0"/>
          <w:sz w:val="22"/>
          <w:szCs w:val="22"/>
        </w:rPr>
        <w:lastRenderedPageBreak/>
        <w:t>RESEARCH PROTOCOL</w:t>
      </w:r>
    </w:p>
    <w:p w:rsidR="00D37F0B" w:rsidRPr="00A17A66" w:rsidRDefault="00D37F0B" w:rsidP="001A6DBB">
      <w:pPr>
        <w:widowControl w:val="0"/>
        <w:autoSpaceDE w:val="0"/>
        <w:autoSpaceDN w:val="0"/>
        <w:adjustRightInd w:val="0"/>
        <w:spacing w:after="120"/>
        <w:jc w:val="both"/>
        <w:rPr>
          <w:rFonts w:ascii="Calibri" w:hAnsi="Calibri"/>
          <w:i/>
          <w:noProof w:val="0"/>
          <w:color w:val="0000FF"/>
          <w:sz w:val="22"/>
          <w:szCs w:val="22"/>
        </w:rPr>
      </w:pPr>
      <w:r>
        <w:rPr>
          <w:rFonts w:ascii="Calibri" w:hAnsi="Calibri"/>
          <w:i/>
          <w:noProof w:val="0"/>
          <w:color w:val="0000FF"/>
          <w:sz w:val="22"/>
          <w:szCs w:val="22"/>
        </w:rPr>
        <w:t xml:space="preserve">Version </w:t>
      </w:r>
      <w:ins w:id="1" w:author="Beatrice" w:date="2016-02-03T10:59:00Z">
        <w:r w:rsidR="00A0467C">
          <w:rPr>
            <w:rFonts w:ascii="Calibri" w:hAnsi="Calibri"/>
            <w:i/>
            <w:noProof w:val="0"/>
            <w:color w:val="0000FF"/>
            <w:sz w:val="22"/>
            <w:szCs w:val="22"/>
          </w:rPr>
          <w:t>2</w:t>
        </w:r>
      </w:ins>
      <w:del w:id="2" w:author="Beatrice" w:date="2016-02-03T10:59:00Z">
        <w:r w:rsidDel="00A0467C">
          <w:rPr>
            <w:rFonts w:ascii="Calibri" w:hAnsi="Calibri"/>
            <w:i/>
            <w:noProof w:val="0"/>
            <w:color w:val="0000FF"/>
            <w:sz w:val="22"/>
            <w:szCs w:val="22"/>
          </w:rPr>
          <w:delText>1</w:delText>
        </w:r>
      </w:del>
    </w:p>
    <w:p w:rsidR="00D37F0B" w:rsidRPr="00A17A66" w:rsidRDefault="00D37F0B" w:rsidP="001A6DBB">
      <w:pPr>
        <w:spacing w:after="120"/>
        <w:jc w:val="both"/>
        <w:rPr>
          <w:rFonts w:ascii="Calibri" w:hAnsi="Calibri"/>
          <w:noProof w:val="0"/>
          <w:sz w:val="22"/>
          <w:szCs w:val="22"/>
        </w:rPr>
      </w:pPr>
    </w:p>
    <w:p w:rsidR="00D37F0B" w:rsidRPr="00A17A66" w:rsidRDefault="00D37F0B" w:rsidP="001A6DBB">
      <w:pPr>
        <w:numPr>
          <w:ilvl w:val="0"/>
          <w:numId w:val="2"/>
        </w:numPr>
        <w:spacing w:after="120"/>
        <w:jc w:val="both"/>
        <w:rPr>
          <w:rFonts w:ascii="Calibri" w:hAnsi="Calibri"/>
          <w:noProof w:val="0"/>
          <w:sz w:val="22"/>
          <w:szCs w:val="22"/>
        </w:rPr>
      </w:pPr>
      <w:r w:rsidRPr="00A17A66">
        <w:rPr>
          <w:rFonts w:ascii="Calibri" w:hAnsi="Calibri"/>
          <w:noProof w:val="0"/>
          <w:sz w:val="22"/>
          <w:szCs w:val="22"/>
        </w:rPr>
        <w:t>Protocol Title</w:t>
      </w:r>
      <w:r>
        <w:rPr>
          <w:rFonts w:ascii="Calibri" w:hAnsi="Calibri"/>
          <w:noProof w:val="0"/>
          <w:sz w:val="22"/>
          <w:szCs w:val="22"/>
        </w:rPr>
        <w:t xml:space="preserve"> : Fire Safety Study </w:t>
      </w:r>
    </w:p>
    <w:p w:rsidR="00D37F0B" w:rsidRPr="00A17A66" w:rsidRDefault="00D37F0B" w:rsidP="001A6DBB">
      <w:pPr>
        <w:shd w:val="clear" w:color="auto" w:fill="D9D9D9"/>
        <w:spacing w:after="120"/>
        <w:jc w:val="both"/>
        <w:rPr>
          <w:rFonts w:ascii="Calibri" w:hAnsi="Calibri"/>
          <w:b/>
          <w:noProof w:val="0"/>
          <w:sz w:val="22"/>
          <w:szCs w:val="22"/>
        </w:rPr>
      </w:pPr>
      <w:r w:rsidRPr="00A17A66">
        <w:rPr>
          <w:rFonts w:ascii="Calibri" w:hAnsi="Calibri"/>
          <w:b/>
          <w:noProof w:val="0"/>
          <w:sz w:val="22"/>
          <w:szCs w:val="22"/>
        </w:rPr>
        <w:t>PERSONNEL</w:t>
      </w:r>
    </w:p>
    <w:p w:rsidR="00D37F0B" w:rsidRPr="00A17A66" w:rsidRDefault="00D37F0B" w:rsidP="001A6DBB">
      <w:pPr>
        <w:numPr>
          <w:ilvl w:val="0"/>
          <w:numId w:val="2"/>
        </w:numPr>
        <w:spacing w:after="120"/>
        <w:jc w:val="both"/>
        <w:rPr>
          <w:rFonts w:ascii="Calibri" w:hAnsi="Calibri"/>
          <w:noProof w:val="0"/>
          <w:sz w:val="22"/>
          <w:szCs w:val="22"/>
        </w:rPr>
      </w:pPr>
      <w:r w:rsidRPr="00A17A66">
        <w:rPr>
          <w:rFonts w:ascii="Calibri" w:hAnsi="Calibri"/>
          <w:noProof w:val="0"/>
          <w:sz w:val="22"/>
          <w:szCs w:val="22"/>
        </w:rPr>
        <w:t>Principal Investigator</w:t>
      </w:r>
      <w:r>
        <w:rPr>
          <w:rFonts w:ascii="Calibri" w:hAnsi="Calibri"/>
          <w:noProof w:val="0"/>
          <w:sz w:val="22"/>
          <w:szCs w:val="22"/>
        </w:rPr>
        <w:t xml:space="preserve">: </w:t>
      </w:r>
      <w:del w:id="3" w:author="Beatrice" w:date="2016-02-03T10:57:00Z">
        <w:r w:rsidR="0017390D" w:rsidDel="00A0467C">
          <w:rPr>
            <w:rFonts w:ascii="Calibri" w:hAnsi="Calibri"/>
            <w:noProof w:val="0"/>
            <w:sz w:val="22"/>
            <w:szCs w:val="22"/>
          </w:rPr>
          <w:delText>Lynn Greenough</w:delText>
        </w:r>
      </w:del>
      <w:ins w:id="4" w:author="Beatrice" w:date="2016-02-03T10:57:00Z">
        <w:r w:rsidR="00A0467C">
          <w:rPr>
            <w:rFonts w:ascii="Calibri" w:hAnsi="Calibri"/>
            <w:noProof w:val="0"/>
            <w:sz w:val="22"/>
            <w:szCs w:val="22"/>
          </w:rPr>
          <w:t>Jon Dorbolo</w:t>
        </w:r>
      </w:ins>
    </w:p>
    <w:p w:rsidR="00D37F0B" w:rsidRPr="00A17A66" w:rsidRDefault="00D37F0B" w:rsidP="001A6DBB">
      <w:pPr>
        <w:numPr>
          <w:ilvl w:val="0"/>
          <w:numId w:val="2"/>
        </w:numPr>
        <w:spacing w:after="120"/>
        <w:jc w:val="both"/>
        <w:rPr>
          <w:rFonts w:ascii="Calibri" w:hAnsi="Calibri"/>
          <w:noProof w:val="0"/>
          <w:sz w:val="22"/>
          <w:szCs w:val="22"/>
        </w:rPr>
      </w:pPr>
      <w:r w:rsidRPr="00A17A66">
        <w:rPr>
          <w:rFonts w:ascii="Calibri" w:hAnsi="Calibri"/>
          <w:noProof w:val="0"/>
          <w:sz w:val="22"/>
          <w:szCs w:val="22"/>
        </w:rPr>
        <w:t>Student Researcher(s)</w:t>
      </w:r>
      <w:r>
        <w:rPr>
          <w:rFonts w:ascii="Calibri" w:hAnsi="Calibri"/>
          <w:noProof w:val="0"/>
          <w:sz w:val="22"/>
          <w:szCs w:val="22"/>
        </w:rPr>
        <w:t xml:space="preserve">: </w:t>
      </w:r>
      <w:del w:id="5" w:author="Beatrice" w:date="2016-02-03T11:00:00Z">
        <w:r w:rsidDel="00A0467C">
          <w:rPr>
            <w:rFonts w:ascii="Calibri" w:hAnsi="Calibri"/>
            <w:noProof w:val="0"/>
            <w:sz w:val="22"/>
            <w:szCs w:val="22"/>
          </w:rPr>
          <w:delText xml:space="preserve">Beatrice </w:delText>
        </w:r>
      </w:del>
      <w:ins w:id="6" w:author="Beatrice" w:date="2016-02-03T11:00:00Z">
        <w:r w:rsidR="00A0467C">
          <w:rPr>
            <w:rFonts w:ascii="Calibri" w:hAnsi="Calibri"/>
            <w:noProof w:val="0"/>
            <w:sz w:val="22"/>
            <w:szCs w:val="22"/>
          </w:rPr>
          <w:t xml:space="preserve">Béatrice </w:t>
        </w:r>
      </w:ins>
      <w:r>
        <w:rPr>
          <w:rFonts w:ascii="Calibri" w:hAnsi="Calibri"/>
          <w:noProof w:val="0"/>
          <w:sz w:val="22"/>
          <w:szCs w:val="22"/>
        </w:rPr>
        <w:t>Moissinac</w:t>
      </w:r>
      <w:r w:rsidRPr="00A17A66">
        <w:rPr>
          <w:rFonts w:ascii="Calibri" w:hAnsi="Calibri"/>
          <w:noProof w:val="0"/>
          <w:sz w:val="22"/>
          <w:szCs w:val="22"/>
        </w:rPr>
        <w:tab/>
      </w:r>
    </w:p>
    <w:p w:rsidR="00D37F0B" w:rsidRPr="00A17A66" w:rsidRDefault="00D37F0B" w:rsidP="001A6DBB">
      <w:pPr>
        <w:numPr>
          <w:ilvl w:val="0"/>
          <w:numId w:val="2"/>
        </w:numPr>
        <w:spacing w:after="120"/>
        <w:jc w:val="both"/>
        <w:rPr>
          <w:rFonts w:ascii="Calibri" w:hAnsi="Calibri"/>
          <w:noProof w:val="0"/>
          <w:sz w:val="22"/>
          <w:szCs w:val="22"/>
        </w:rPr>
      </w:pPr>
      <w:r w:rsidRPr="00A17A66">
        <w:rPr>
          <w:rFonts w:ascii="Calibri" w:hAnsi="Calibri"/>
          <w:noProof w:val="0"/>
          <w:sz w:val="22"/>
          <w:szCs w:val="22"/>
        </w:rPr>
        <w:t>Co-investigator(s)</w:t>
      </w:r>
      <w:r>
        <w:rPr>
          <w:rFonts w:ascii="Calibri" w:hAnsi="Calibri"/>
          <w:noProof w:val="0"/>
          <w:sz w:val="22"/>
          <w:szCs w:val="22"/>
        </w:rPr>
        <w:t xml:space="preserve">: </w:t>
      </w:r>
      <w:del w:id="7" w:author="Beatrice" w:date="2016-02-03T10:57:00Z">
        <w:r w:rsidR="0017390D" w:rsidDel="00A0467C">
          <w:rPr>
            <w:rFonts w:ascii="Calibri" w:hAnsi="Calibri"/>
            <w:noProof w:val="0"/>
            <w:sz w:val="22"/>
            <w:szCs w:val="22"/>
          </w:rPr>
          <w:delText>Jon Dorbolo</w:delText>
        </w:r>
      </w:del>
      <w:ins w:id="8" w:author="Beatrice" w:date="2016-02-03T10:57:00Z">
        <w:r w:rsidR="00A0467C">
          <w:rPr>
            <w:rFonts w:ascii="Calibri" w:hAnsi="Calibri"/>
            <w:noProof w:val="0"/>
            <w:sz w:val="22"/>
            <w:szCs w:val="22"/>
          </w:rPr>
          <w:t>None</w:t>
        </w:r>
      </w:ins>
    </w:p>
    <w:p w:rsidR="00D37F0B" w:rsidRPr="00A17A66" w:rsidRDefault="00D37F0B" w:rsidP="001A6DBB">
      <w:pPr>
        <w:numPr>
          <w:ilvl w:val="0"/>
          <w:numId w:val="2"/>
        </w:numPr>
        <w:spacing w:after="120"/>
        <w:jc w:val="both"/>
        <w:rPr>
          <w:rFonts w:ascii="Calibri" w:hAnsi="Calibri"/>
          <w:noProof w:val="0"/>
          <w:sz w:val="22"/>
          <w:szCs w:val="22"/>
        </w:rPr>
      </w:pPr>
      <w:r w:rsidRPr="00A17A66">
        <w:rPr>
          <w:rFonts w:ascii="Calibri" w:hAnsi="Calibri"/>
          <w:noProof w:val="0"/>
          <w:sz w:val="22"/>
          <w:szCs w:val="22"/>
        </w:rPr>
        <w:t>Study Staff</w:t>
      </w:r>
      <w:r>
        <w:rPr>
          <w:rFonts w:ascii="Calibri" w:hAnsi="Calibri"/>
          <w:noProof w:val="0"/>
          <w:sz w:val="22"/>
          <w:szCs w:val="22"/>
        </w:rPr>
        <w:t xml:space="preserve">: </w:t>
      </w:r>
      <w:r w:rsidR="007258B8">
        <w:rPr>
          <w:rFonts w:ascii="Calibri" w:hAnsi="Calibri"/>
          <w:noProof w:val="0"/>
          <w:sz w:val="22"/>
          <w:szCs w:val="22"/>
        </w:rPr>
        <w:t>None</w:t>
      </w:r>
    </w:p>
    <w:p w:rsidR="00D37F0B" w:rsidRDefault="00D37F0B" w:rsidP="001A6DBB">
      <w:pPr>
        <w:numPr>
          <w:ilvl w:val="0"/>
          <w:numId w:val="2"/>
        </w:numPr>
        <w:spacing w:after="120"/>
        <w:jc w:val="both"/>
        <w:rPr>
          <w:rFonts w:ascii="Calibri" w:hAnsi="Calibri"/>
          <w:noProof w:val="0"/>
          <w:sz w:val="22"/>
          <w:szCs w:val="22"/>
        </w:rPr>
      </w:pPr>
      <w:r w:rsidRPr="007258B8">
        <w:rPr>
          <w:rFonts w:ascii="Calibri" w:hAnsi="Calibri"/>
          <w:noProof w:val="0"/>
          <w:sz w:val="22"/>
          <w:szCs w:val="22"/>
        </w:rPr>
        <w:t>Investigator Qualifications</w:t>
      </w:r>
    </w:p>
    <w:p w:rsidR="0017390D" w:rsidRPr="007258B8" w:rsidDel="00A0467C" w:rsidRDefault="0017390D" w:rsidP="0017390D">
      <w:pPr>
        <w:spacing w:after="120"/>
        <w:ind w:left="360"/>
        <w:jc w:val="both"/>
        <w:rPr>
          <w:del w:id="9" w:author="Beatrice" w:date="2016-02-03T10:57:00Z"/>
          <w:rFonts w:ascii="Calibri" w:hAnsi="Calibri"/>
          <w:noProof w:val="0"/>
          <w:sz w:val="22"/>
          <w:szCs w:val="22"/>
        </w:rPr>
      </w:pPr>
      <w:del w:id="10" w:author="Beatrice" w:date="2016-02-03T10:57:00Z">
        <w:r w:rsidDel="00A0467C">
          <w:rPr>
            <w:rFonts w:ascii="Calibri" w:hAnsi="Calibri"/>
            <w:noProof w:val="0"/>
            <w:sz w:val="22"/>
            <w:szCs w:val="22"/>
          </w:rPr>
          <w:delText>Lynn Greenough is the instructional technology specialist at Technology Across the Curriculum (TAC).  She has taken the IRB certification and has run survey among students and faculties in the past.</w:delText>
        </w:r>
        <w:r w:rsidRPr="0017390D" w:rsidDel="00A0467C">
          <w:rPr>
            <w:rFonts w:ascii="Calibri" w:hAnsi="Calibri"/>
            <w:noProof w:val="0"/>
            <w:sz w:val="22"/>
            <w:szCs w:val="22"/>
          </w:rPr>
          <w:delText xml:space="preserve"> </w:delText>
        </w:r>
        <w:r w:rsidDel="00A0467C">
          <w:rPr>
            <w:rFonts w:ascii="Calibri" w:hAnsi="Calibri"/>
            <w:noProof w:val="0"/>
            <w:sz w:val="22"/>
            <w:szCs w:val="22"/>
          </w:rPr>
          <w:delText>She will work directly with the student researcher (Beatrice Moissinac), to insure the protocol adherence.</w:delText>
        </w:r>
      </w:del>
    </w:p>
    <w:p w:rsidR="0017390D" w:rsidRDefault="007258B8" w:rsidP="0017390D">
      <w:pPr>
        <w:spacing w:after="120"/>
        <w:ind w:left="360"/>
        <w:jc w:val="both"/>
        <w:rPr>
          <w:rFonts w:ascii="Calibri" w:hAnsi="Calibri"/>
          <w:noProof w:val="0"/>
          <w:sz w:val="22"/>
          <w:szCs w:val="22"/>
        </w:rPr>
      </w:pPr>
      <w:r w:rsidRPr="007258B8">
        <w:rPr>
          <w:rFonts w:ascii="Calibri" w:hAnsi="Calibri"/>
          <w:noProof w:val="0"/>
          <w:sz w:val="22"/>
          <w:szCs w:val="22"/>
        </w:rPr>
        <w:t>Dr Jon Dorbolo</w:t>
      </w:r>
      <w:r>
        <w:rPr>
          <w:rFonts w:ascii="Calibri" w:hAnsi="Calibri"/>
          <w:noProof w:val="0"/>
          <w:sz w:val="22"/>
          <w:szCs w:val="22"/>
        </w:rPr>
        <w:t xml:space="preserve"> is the associate director of </w:t>
      </w:r>
      <w:r w:rsidR="0017390D">
        <w:rPr>
          <w:rFonts w:ascii="Calibri" w:hAnsi="Calibri"/>
          <w:noProof w:val="0"/>
          <w:sz w:val="22"/>
          <w:szCs w:val="22"/>
        </w:rPr>
        <w:t>TAC</w:t>
      </w:r>
      <w:r>
        <w:rPr>
          <w:rFonts w:ascii="Calibri" w:hAnsi="Calibri"/>
          <w:noProof w:val="0"/>
          <w:sz w:val="22"/>
          <w:szCs w:val="22"/>
        </w:rPr>
        <w:t xml:space="preserve"> at OSU. Dr Dorbolo has passed the FERPA certificate for behavioral research and has lead several studies in the past. </w:t>
      </w:r>
      <w:ins w:id="11" w:author="Beatrice" w:date="2016-02-03T10:57:00Z">
        <w:r w:rsidR="00A0467C">
          <w:rPr>
            <w:rFonts w:ascii="Calibri" w:hAnsi="Calibri"/>
            <w:noProof w:val="0"/>
            <w:sz w:val="22"/>
            <w:szCs w:val="22"/>
          </w:rPr>
          <w:t>He will zork directly with the student research (Béatrice Moissinac</w:t>
        </w:r>
      </w:ins>
      <w:ins w:id="12" w:author="Beatrice" w:date="2016-02-03T10:58:00Z">
        <w:r w:rsidR="00A0467C">
          <w:rPr>
            <w:rFonts w:ascii="Calibri" w:hAnsi="Calibri"/>
            <w:noProof w:val="0"/>
            <w:sz w:val="22"/>
            <w:szCs w:val="22"/>
          </w:rPr>
          <w:t>), to insure the protocol adherence&gt;</w:t>
        </w:r>
      </w:ins>
    </w:p>
    <w:p w:rsidR="00D37F0B" w:rsidRDefault="00D37F0B" w:rsidP="001A6DBB">
      <w:pPr>
        <w:numPr>
          <w:ilvl w:val="0"/>
          <w:numId w:val="2"/>
        </w:numPr>
        <w:spacing w:after="120"/>
        <w:jc w:val="both"/>
        <w:rPr>
          <w:rFonts w:ascii="Calibri" w:hAnsi="Calibri"/>
          <w:noProof w:val="0"/>
          <w:sz w:val="22"/>
          <w:szCs w:val="22"/>
        </w:rPr>
      </w:pPr>
      <w:r w:rsidRPr="007258B8">
        <w:rPr>
          <w:rFonts w:ascii="Calibri" w:hAnsi="Calibri"/>
          <w:noProof w:val="0"/>
          <w:sz w:val="22"/>
          <w:szCs w:val="22"/>
        </w:rPr>
        <w:t>Training and Oversight</w:t>
      </w:r>
    </w:p>
    <w:p w:rsidR="007258B8" w:rsidRPr="007258B8" w:rsidRDefault="007258B8" w:rsidP="001A6DBB">
      <w:pPr>
        <w:spacing w:after="120"/>
        <w:ind w:left="360"/>
        <w:jc w:val="both"/>
        <w:rPr>
          <w:rFonts w:ascii="Calibri" w:hAnsi="Calibri"/>
          <w:noProof w:val="0"/>
          <w:sz w:val="22"/>
          <w:szCs w:val="22"/>
        </w:rPr>
      </w:pPr>
      <w:del w:id="13" w:author="Beatrice" w:date="2016-02-03T10:58:00Z">
        <w:r w:rsidDel="00A0467C">
          <w:rPr>
            <w:rFonts w:ascii="Calibri" w:hAnsi="Calibri"/>
            <w:noProof w:val="0"/>
            <w:sz w:val="22"/>
            <w:szCs w:val="22"/>
          </w:rPr>
          <w:delText xml:space="preserve">Beatrice </w:delText>
        </w:r>
      </w:del>
      <w:ins w:id="14" w:author="Beatrice" w:date="2016-02-03T10:58:00Z">
        <w:r w:rsidR="00A0467C">
          <w:rPr>
            <w:rFonts w:ascii="Calibri" w:hAnsi="Calibri"/>
            <w:noProof w:val="0"/>
            <w:sz w:val="22"/>
            <w:szCs w:val="22"/>
          </w:rPr>
          <w:t xml:space="preserve">Béatrice </w:t>
        </w:r>
      </w:ins>
      <w:r>
        <w:rPr>
          <w:rFonts w:ascii="Calibri" w:hAnsi="Calibri"/>
          <w:noProof w:val="0"/>
          <w:sz w:val="22"/>
          <w:szCs w:val="22"/>
        </w:rPr>
        <w:t>Moissinac is a PhD student in Computer Science (EECS), she has taken several classes on the conducts of behavioral research (taught by Dr. Margaret Burnett). She also has passed several courses from CITI to train on conflict of interest, consent and confidentiality (See attached certificates).</w:t>
      </w:r>
    </w:p>
    <w:p w:rsidR="00D37F0B" w:rsidRPr="007258B8" w:rsidRDefault="00D37F0B" w:rsidP="001A6DBB">
      <w:pPr>
        <w:numPr>
          <w:ilvl w:val="0"/>
          <w:numId w:val="2"/>
        </w:numPr>
        <w:spacing w:after="120"/>
        <w:jc w:val="both"/>
        <w:rPr>
          <w:rFonts w:ascii="Calibri" w:hAnsi="Calibri"/>
          <w:noProof w:val="0"/>
          <w:sz w:val="22"/>
          <w:szCs w:val="22"/>
        </w:rPr>
      </w:pPr>
      <w:r w:rsidRPr="007258B8">
        <w:rPr>
          <w:rFonts w:ascii="Calibri" w:hAnsi="Calibri"/>
          <w:noProof w:val="0"/>
          <w:sz w:val="22"/>
          <w:szCs w:val="22"/>
        </w:rPr>
        <w:t>Conflict of Interest</w:t>
      </w:r>
    </w:p>
    <w:p w:rsidR="00D37F0B" w:rsidRPr="00103A22" w:rsidRDefault="007258B8" w:rsidP="001A6DBB">
      <w:pPr>
        <w:spacing w:after="120"/>
        <w:ind w:left="360"/>
        <w:jc w:val="both"/>
        <w:rPr>
          <w:rFonts w:ascii="Calibri" w:hAnsi="Calibri"/>
          <w:noProof w:val="0"/>
          <w:color w:val="000000"/>
          <w:sz w:val="22"/>
          <w:szCs w:val="22"/>
        </w:rPr>
      </w:pPr>
      <w:r w:rsidRPr="00103A22">
        <w:rPr>
          <w:rFonts w:ascii="Calibri" w:hAnsi="Calibri"/>
          <w:noProof w:val="0"/>
          <w:color w:val="000000"/>
          <w:sz w:val="22"/>
          <w:szCs w:val="22"/>
        </w:rPr>
        <w:t>There are no conflict of interests in this study.</w:t>
      </w:r>
    </w:p>
    <w:p w:rsidR="00D37F0B" w:rsidRPr="00A17A66" w:rsidRDefault="00D37F0B" w:rsidP="001A6DBB">
      <w:pPr>
        <w:shd w:val="clear" w:color="auto" w:fill="D9D9D9"/>
        <w:spacing w:after="120"/>
        <w:jc w:val="both"/>
        <w:rPr>
          <w:rFonts w:ascii="Calibri" w:hAnsi="Calibri"/>
          <w:b/>
          <w:noProof w:val="0"/>
          <w:sz w:val="22"/>
          <w:szCs w:val="22"/>
        </w:rPr>
      </w:pPr>
      <w:r w:rsidRPr="00A17A66">
        <w:rPr>
          <w:rFonts w:ascii="Calibri" w:hAnsi="Calibri"/>
          <w:b/>
          <w:noProof w:val="0"/>
          <w:sz w:val="22"/>
          <w:szCs w:val="22"/>
        </w:rPr>
        <w:t>FUNDING</w:t>
      </w:r>
    </w:p>
    <w:p w:rsidR="007258B8" w:rsidRPr="007258B8" w:rsidRDefault="00D37F0B" w:rsidP="001A6DBB">
      <w:pPr>
        <w:numPr>
          <w:ilvl w:val="0"/>
          <w:numId w:val="2"/>
        </w:numPr>
        <w:suppressAutoHyphens/>
        <w:jc w:val="both"/>
        <w:rPr>
          <w:rFonts w:ascii="Calibri" w:hAnsi="Calibri"/>
          <w:bCs/>
          <w:iCs/>
          <w:sz w:val="22"/>
          <w:szCs w:val="22"/>
        </w:rPr>
      </w:pPr>
      <w:r w:rsidRPr="007258B8">
        <w:rPr>
          <w:rFonts w:ascii="Calibri" w:hAnsi="Calibri"/>
          <w:sz w:val="22"/>
          <w:szCs w:val="22"/>
        </w:rPr>
        <w:t>Sources of Support for this project</w:t>
      </w:r>
    </w:p>
    <w:p w:rsidR="00D37F0B" w:rsidRPr="007258B8" w:rsidRDefault="00D37F0B" w:rsidP="001A6DBB">
      <w:pPr>
        <w:suppressAutoHyphens/>
        <w:ind w:left="360"/>
        <w:jc w:val="both"/>
        <w:rPr>
          <w:rFonts w:ascii="Calibri" w:hAnsi="Calibri"/>
          <w:bCs/>
          <w:iCs/>
          <w:sz w:val="22"/>
          <w:szCs w:val="22"/>
        </w:rPr>
      </w:pPr>
      <w:r w:rsidRPr="007258B8">
        <w:rPr>
          <w:rFonts w:ascii="Calibri" w:hAnsi="Calibri"/>
          <w:bCs/>
          <w:iCs/>
          <w:sz w:val="22"/>
          <w:szCs w:val="22"/>
        </w:rPr>
        <w:t xml:space="preserve">This project is </w:t>
      </w:r>
      <w:r w:rsidR="007E45A5" w:rsidRPr="007258B8">
        <w:rPr>
          <w:rFonts w:ascii="Calibri" w:hAnsi="Calibri"/>
          <w:bCs/>
          <w:iCs/>
          <w:sz w:val="22"/>
          <w:szCs w:val="22"/>
        </w:rPr>
        <w:t>unfunded.</w:t>
      </w:r>
    </w:p>
    <w:p w:rsidR="00D37F0B" w:rsidRPr="00A17A66" w:rsidRDefault="00D37F0B" w:rsidP="001A6DBB">
      <w:pPr>
        <w:jc w:val="both"/>
      </w:pPr>
    </w:p>
    <w:p w:rsidR="00D37F0B" w:rsidRPr="00A17A66" w:rsidRDefault="00D37F0B" w:rsidP="001A6DBB">
      <w:pPr>
        <w:shd w:val="clear" w:color="auto" w:fill="D9D9D9"/>
        <w:spacing w:after="120"/>
        <w:jc w:val="both"/>
        <w:rPr>
          <w:rFonts w:ascii="Calibri" w:hAnsi="Calibri"/>
          <w:b/>
          <w:noProof w:val="0"/>
          <w:sz w:val="22"/>
          <w:szCs w:val="22"/>
        </w:rPr>
      </w:pPr>
      <w:r w:rsidRPr="00A17A66">
        <w:rPr>
          <w:rFonts w:ascii="Calibri" w:hAnsi="Calibri"/>
          <w:b/>
          <w:noProof w:val="0"/>
          <w:sz w:val="22"/>
          <w:szCs w:val="22"/>
        </w:rPr>
        <w:t>DESCRIPTION OF RESEARCH</w:t>
      </w:r>
    </w:p>
    <w:p w:rsidR="00D37F0B" w:rsidRDefault="00D37F0B" w:rsidP="001A6DBB">
      <w:pPr>
        <w:numPr>
          <w:ilvl w:val="0"/>
          <w:numId w:val="2"/>
        </w:numPr>
        <w:spacing w:after="120"/>
        <w:jc w:val="both"/>
        <w:rPr>
          <w:rFonts w:ascii="Calibri" w:hAnsi="Calibri"/>
          <w:noProof w:val="0"/>
          <w:sz w:val="22"/>
          <w:szCs w:val="22"/>
        </w:rPr>
      </w:pPr>
      <w:r w:rsidRPr="00A17A66">
        <w:rPr>
          <w:rFonts w:ascii="Calibri" w:hAnsi="Calibri"/>
          <w:noProof w:val="0"/>
          <w:sz w:val="22"/>
          <w:szCs w:val="22"/>
        </w:rPr>
        <w:t>Description of Research</w:t>
      </w:r>
    </w:p>
    <w:p w:rsidR="00D37F0B" w:rsidRDefault="00D37F0B" w:rsidP="001A6DBB">
      <w:pPr>
        <w:spacing w:after="120"/>
        <w:ind w:left="360"/>
        <w:jc w:val="both"/>
        <w:rPr>
          <w:rFonts w:ascii="Calibri" w:hAnsi="Calibri"/>
          <w:noProof w:val="0"/>
          <w:sz w:val="22"/>
          <w:szCs w:val="22"/>
        </w:rPr>
      </w:pPr>
      <w:r>
        <w:rPr>
          <w:rFonts w:ascii="Calibri" w:hAnsi="Calibri"/>
          <w:noProof w:val="0"/>
          <w:sz w:val="22"/>
          <w:szCs w:val="22"/>
        </w:rPr>
        <w:t xml:space="preserve">For this project, we define “Fire Safety” as the set of behaviors to have and not have in case of fire in a residence hall. The goal of this project is to assess the current state of knowledge on “Fire Safety” for students living in OSU residence hall. </w:t>
      </w:r>
      <w:ins w:id="15" w:author="Beatrice" w:date="2016-02-03T10:58:00Z">
        <w:r w:rsidR="00A0467C">
          <w:rPr>
            <w:rFonts w:ascii="Calibri" w:hAnsi="Calibri"/>
            <w:noProof w:val="0"/>
            <w:sz w:val="22"/>
            <w:szCs w:val="22"/>
          </w:rPr>
          <w:t xml:space="preserve"> We also define OSU population as the usual day-time users of the OSU campus, that is OSU faculty and staff, </w:t>
        </w:r>
      </w:ins>
      <w:ins w:id="16" w:author="Beatrice" w:date="2016-02-03T10:59:00Z">
        <w:r w:rsidR="00A0467C">
          <w:rPr>
            <w:rFonts w:ascii="Calibri" w:hAnsi="Calibri"/>
            <w:noProof w:val="0"/>
            <w:sz w:val="22"/>
            <w:szCs w:val="22"/>
          </w:rPr>
          <w:t xml:space="preserve">and </w:t>
        </w:r>
      </w:ins>
      <w:ins w:id="17" w:author="Beatrice" w:date="2016-02-03T10:58:00Z">
        <w:r w:rsidR="00A0467C">
          <w:rPr>
            <w:rFonts w:ascii="Calibri" w:hAnsi="Calibri"/>
            <w:noProof w:val="0"/>
            <w:sz w:val="22"/>
            <w:szCs w:val="22"/>
          </w:rPr>
          <w:t>undergraduate and graduate students.</w:t>
        </w:r>
      </w:ins>
    </w:p>
    <w:p w:rsidR="00D37F0B" w:rsidRPr="001A6DBB" w:rsidRDefault="00D37F0B" w:rsidP="001A6DBB">
      <w:pPr>
        <w:spacing w:after="200"/>
        <w:ind w:left="360"/>
        <w:jc w:val="both"/>
        <w:rPr>
          <w:rFonts w:eastAsia="Cambria"/>
          <w:color w:val="222222"/>
          <w:sz w:val="19"/>
          <w:szCs w:val="19"/>
          <w:shd w:val="clear" w:color="auto" w:fill="FFFFFF"/>
        </w:rPr>
      </w:pPr>
      <w:r>
        <w:rPr>
          <w:rFonts w:ascii="Calibri" w:hAnsi="Calibri"/>
          <w:noProof w:val="0"/>
          <w:sz w:val="22"/>
          <w:szCs w:val="22"/>
        </w:rPr>
        <w:t xml:space="preserve">In order to assess the current state of knowledge of OSU </w:t>
      </w:r>
      <w:del w:id="18" w:author="Beatrice" w:date="2016-02-03T10:59:00Z">
        <w:r w:rsidDel="00A0467C">
          <w:rPr>
            <w:rFonts w:ascii="Calibri" w:hAnsi="Calibri"/>
            <w:noProof w:val="0"/>
            <w:sz w:val="22"/>
            <w:szCs w:val="22"/>
          </w:rPr>
          <w:delText>student residents</w:delText>
        </w:r>
      </w:del>
      <w:ins w:id="19" w:author="Beatrice" w:date="2016-02-03T10:59:00Z">
        <w:r w:rsidR="00A0467C">
          <w:rPr>
            <w:rFonts w:ascii="Calibri" w:hAnsi="Calibri"/>
            <w:noProof w:val="0"/>
            <w:sz w:val="22"/>
            <w:szCs w:val="22"/>
          </w:rPr>
          <w:t>population</w:t>
        </w:r>
      </w:ins>
      <w:r>
        <w:rPr>
          <w:rFonts w:ascii="Calibri" w:hAnsi="Calibri"/>
          <w:noProof w:val="0"/>
          <w:sz w:val="22"/>
          <w:szCs w:val="22"/>
        </w:rPr>
        <w:t xml:space="preserve">, we will conduct individual interviews. </w:t>
      </w:r>
      <w:r w:rsidRPr="008C65B5">
        <w:rPr>
          <w:rFonts w:ascii="Calibri" w:eastAsia="Cambria" w:hAnsi="Calibri"/>
          <w:color w:val="222222"/>
          <w:sz w:val="22"/>
          <w:szCs w:val="19"/>
          <w:shd w:val="clear" w:color="auto" w:fill="FFFFFF"/>
        </w:rPr>
        <w:t>These</w:t>
      </w:r>
      <w:r w:rsidRPr="008C65B5">
        <w:rPr>
          <w:rFonts w:ascii="Calibri" w:eastAsia="Cambria" w:hAnsi="Calibri"/>
          <w:color w:val="222222"/>
          <w:sz w:val="22"/>
        </w:rPr>
        <w:t> interview </w:t>
      </w:r>
      <w:r w:rsidRPr="008C65B5">
        <w:rPr>
          <w:rFonts w:ascii="Calibri" w:eastAsia="Cambria" w:hAnsi="Calibri"/>
          <w:color w:val="222222"/>
          <w:sz w:val="22"/>
          <w:szCs w:val="19"/>
          <w:shd w:val="clear" w:color="auto" w:fill="FFFFFF"/>
        </w:rPr>
        <w:t>will take the form of a “</w:t>
      </w:r>
      <w:r w:rsidRPr="008C65B5">
        <w:rPr>
          <w:rFonts w:ascii="Calibri" w:eastAsia="Cambria" w:hAnsi="Calibri"/>
          <w:color w:val="222222"/>
          <w:sz w:val="22"/>
        </w:rPr>
        <w:t>semi-structured interview</w:t>
      </w:r>
      <w:r w:rsidRPr="008C65B5">
        <w:rPr>
          <w:rFonts w:ascii="Calibri" w:eastAsia="Cambria" w:hAnsi="Calibri"/>
          <w:color w:val="222222"/>
          <w:sz w:val="22"/>
          <w:szCs w:val="19"/>
          <w:shd w:val="clear" w:color="auto" w:fill="FFFFFF"/>
        </w:rPr>
        <w:t xml:space="preserve">”, as described in Jennifer Preece’s book, “Interaction Design” (2002, John Wiley &amp; Sons). This technique involves a preplanned set of questions, but then interviewees are prompted with neutral </w:t>
      </w:r>
      <w:r w:rsidRPr="008C65B5">
        <w:rPr>
          <w:rFonts w:ascii="Calibri" w:eastAsia="Cambria" w:hAnsi="Calibri"/>
          <w:color w:val="222222"/>
          <w:sz w:val="22"/>
          <w:szCs w:val="19"/>
          <w:shd w:val="clear" w:color="auto" w:fill="FFFFFF"/>
        </w:rPr>
        <w:lastRenderedPageBreak/>
        <w:t>questions for more information depending on their answers, until no more information can be elicited.</w:t>
      </w:r>
      <w:r>
        <w:rPr>
          <w:rFonts w:ascii="Calibri" w:eastAsia="Cambria" w:hAnsi="Calibri"/>
          <w:color w:val="222222"/>
          <w:sz w:val="22"/>
          <w:szCs w:val="19"/>
          <w:shd w:val="clear" w:color="auto" w:fill="FFFFFF"/>
        </w:rPr>
        <w:t xml:space="preserve"> </w:t>
      </w:r>
    </w:p>
    <w:p w:rsidR="00D37F0B" w:rsidRDefault="00D37F0B" w:rsidP="001A6DBB">
      <w:pPr>
        <w:spacing w:after="120"/>
        <w:ind w:left="360"/>
        <w:jc w:val="both"/>
        <w:rPr>
          <w:rFonts w:ascii="Calibri" w:hAnsi="Calibri"/>
          <w:noProof w:val="0"/>
          <w:sz w:val="22"/>
          <w:szCs w:val="22"/>
        </w:rPr>
      </w:pPr>
      <w:r>
        <w:rPr>
          <w:rFonts w:ascii="Calibri" w:hAnsi="Calibri"/>
          <w:noProof w:val="0"/>
          <w:sz w:val="22"/>
          <w:szCs w:val="22"/>
        </w:rPr>
        <w:t xml:space="preserve">Based on the current state of “Fire Safety” training </w:t>
      </w:r>
      <w:del w:id="20" w:author="Beatrice" w:date="2016-02-03T11:00:00Z">
        <w:r w:rsidDel="00A0467C">
          <w:rPr>
            <w:rFonts w:ascii="Calibri" w:hAnsi="Calibri"/>
            <w:noProof w:val="0"/>
            <w:sz w:val="22"/>
            <w:szCs w:val="22"/>
          </w:rPr>
          <w:delText>for incoming students</w:delText>
        </w:r>
      </w:del>
      <w:ins w:id="21" w:author="Beatrice" w:date="2016-02-03T11:00:00Z">
        <w:r w:rsidR="00A0467C">
          <w:rPr>
            <w:rFonts w:ascii="Calibri" w:hAnsi="Calibri"/>
            <w:noProof w:val="0"/>
            <w:sz w:val="22"/>
            <w:szCs w:val="22"/>
          </w:rPr>
          <w:t>of the OSU population</w:t>
        </w:r>
      </w:ins>
      <w:r>
        <w:rPr>
          <w:rFonts w:ascii="Calibri" w:hAnsi="Calibri"/>
          <w:noProof w:val="0"/>
          <w:sz w:val="22"/>
          <w:szCs w:val="22"/>
        </w:rPr>
        <w:t>, our hypothesis is that there exist</w:t>
      </w:r>
      <w:ins w:id="22" w:author="Beatrice" w:date="2016-02-03T11:00:00Z">
        <w:r w:rsidR="00A0467C">
          <w:rPr>
            <w:rFonts w:ascii="Calibri" w:hAnsi="Calibri"/>
            <w:noProof w:val="0"/>
            <w:sz w:val="22"/>
            <w:szCs w:val="22"/>
          </w:rPr>
          <w:t>s</w:t>
        </w:r>
      </w:ins>
      <w:r>
        <w:rPr>
          <w:rFonts w:ascii="Calibri" w:hAnsi="Calibri"/>
          <w:noProof w:val="0"/>
          <w:sz w:val="22"/>
          <w:szCs w:val="22"/>
        </w:rPr>
        <w:t xml:space="preserve"> significant discrepancies, misunderstanding</w:t>
      </w:r>
      <w:ins w:id="23" w:author="Beatrice" w:date="2016-02-03T11:00:00Z">
        <w:r w:rsidR="00A0467C">
          <w:rPr>
            <w:rFonts w:ascii="Calibri" w:hAnsi="Calibri"/>
            <w:noProof w:val="0"/>
            <w:sz w:val="22"/>
            <w:szCs w:val="22"/>
          </w:rPr>
          <w:t>,</w:t>
        </w:r>
      </w:ins>
      <w:r>
        <w:rPr>
          <w:rFonts w:ascii="Calibri" w:hAnsi="Calibri"/>
          <w:noProof w:val="0"/>
          <w:sz w:val="22"/>
          <w:szCs w:val="22"/>
        </w:rPr>
        <w:t xml:space="preserve"> and lack of “Fire Safety” knowledge. </w:t>
      </w:r>
    </w:p>
    <w:p w:rsidR="00D37F0B" w:rsidRDefault="00D37F0B" w:rsidP="001A6DBB">
      <w:pPr>
        <w:spacing w:after="120"/>
        <w:ind w:left="360"/>
        <w:jc w:val="both"/>
        <w:rPr>
          <w:rFonts w:ascii="Calibri" w:hAnsi="Calibri"/>
          <w:noProof w:val="0"/>
          <w:sz w:val="22"/>
          <w:szCs w:val="22"/>
        </w:rPr>
      </w:pPr>
      <w:r>
        <w:rPr>
          <w:rFonts w:ascii="Calibri" w:hAnsi="Calibri"/>
          <w:noProof w:val="0"/>
          <w:sz w:val="22"/>
          <w:szCs w:val="22"/>
        </w:rPr>
        <w:t>The results of the survey will be used for two purposes:</w:t>
      </w:r>
    </w:p>
    <w:p w:rsidR="001A6DBB" w:rsidRDefault="00D37F0B" w:rsidP="001A6DBB">
      <w:pPr>
        <w:spacing w:after="120"/>
        <w:ind w:left="360"/>
        <w:jc w:val="both"/>
        <w:rPr>
          <w:rFonts w:ascii="Calibri" w:hAnsi="Calibri"/>
          <w:noProof w:val="0"/>
          <w:sz w:val="22"/>
          <w:szCs w:val="22"/>
        </w:rPr>
      </w:pPr>
      <w:r>
        <w:rPr>
          <w:rFonts w:ascii="Calibri" w:hAnsi="Calibri"/>
          <w:noProof w:val="0"/>
          <w:sz w:val="22"/>
          <w:szCs w:val="22"/>
        </w:rPr>
        <w:t>1 – Results will be used to evaluate the need for intervention to this population. They will also be used as justification for obtaining funding for such intervention.</w:t>
      </w:r>
    </w:p>
    <w:p w:rsidR="00D37F0B" w:rsidRDefault="001A6DBB" w:rsidP="001A6DBB">
      <w:pPr>
        <w:spacing w:after="120"/>
        <w:ind w:left="360"/>
        <w:jc w:val="both"/>
        <w:rPr>
          <w:rFonts w:ascii="Calibri" w:hAnsi="Calibri"/>
          <w:noProof w:val="0"/>
          <w:sz w:val="22"/>
          <w:szCs w:val="22"/>
        </w:rPr>
      </w:pPr>
      <w:r>
        <w:rPr>
          <w:rFonts w:ascii="Calibri" w:hAnsi="Calibri"/>
          <w:noProof w:val="0"/>
          <w:sz w:val="22"/>
          <w:szCs w:val="22"/>
        </w:rPr>
        <w:t xml:space="preserve">2 – </w:t>
      </w:r>
      <w:r w:rsidR="00D37F0B">
        <w:rPr>
          <w:rFonts w:ascii="Calibri" w:hAnsi="Calibri"/>
          <w:noProof w:val="0"/>
          <w:sz w:val="22"/>
          <w:szCs w:val="22"/>
        </w:rPr>
        <w:t xml:space="preserve">Results will be used to compare and evaluate the efficacy of an intervention aiming at improving the state of knowledge on “Fire Safety” among OSU </w:t>
      </w:r>
      <w:del w:id="24" w:author="Beatrice" w:date="2016-02-03T11:00:00Z">
        <w:r w:rsidR="00D37F0B" w:rsidDel="00A0467C">
          <w:rPr>
            <w:rFonts w:ascii="Calibri" w:hAnsi="Calibri"/>
            <w:noProof w:val="0"/>
            <w:sz w:val="22"/>
            <w:szCs w:val="22"/>
          </w:rPr>
          <w:delText>students living in dorms</w:delText>
        </w:r>
      </w:del>
      <w:ins w:id="25" w:author="Beatrice" w:date="2016-02-03T11:00:00Z">
        <w:r w:rsidR="00A0467C">
          <w:rPr>
            <w:rFonts w:ascii="Calibri" w:hAnsi="Calibri"/>
            <w:noProof w:val="0"/>
            <w:sz w:val="22"/>
            <w:szCs w:val="22"/>
          </w:rPr>
          <w:t>population</w:t>
        </w:r>
      </w:ins>
      <w:r w:rsidR="00D37F0B">
        <w:rPr>
          <w:rFonts w:ascii="Calibri" w:hAnsi="Calibri"/>
          <w:noProof w:val="0"/>
          <w:sz w:val="22"/>
          <w:szCs w:val="22"/>
        </w:rPr>
        <w:t>.</w:t>
      </w:r>
    </w:p>
    <w:p w:rsidR="00D37F0B" w:rsidRDefault="00D37F0B" w:rsidP="001A6DBB">
      <w:pPr>
        <w:numPr>
          <w:ilvl w:val="0"/>
          <w:numId w:val="2"/>
        </w:numPr>
        <w:spacing w:after="120"/>
        <w:jc w:val="both"/>
        <w:rPr>
          <w:rFonts w:ascii="Calibri" w:hAnsi="Calibri"/>
          <w:noProof w:val="0"/>
          <w:sz w:val="22"/>
          <w:szCs w:val="22"/>
        </w:rPr>
      </w:pPr>
      <w:r w:rsidRPr="00A17A66">
        <w:rPr>
          <w:rFonts w:ascii="Calibri" w:hAnsi="Calibri"/>
          <w:noProof w:val="0"/>
          <w:sz w:val="22"/>
          <w:szCs w:val="22"/>
        </w:rPr>
        <w:t>Background Justification</w:t>
      </w:r>
    </w:p>
    <w:p w:rsidR="00B357DB" w:rsidRDefault="00B357DB" w:rsidP="001A6DBB">
      <w:pPr>
        <w:spacing w:after="120"/>
        <w:ind w:left="360"/>
        <w:jc w:val="both"/>
        <w:rPr>
          <w:rFonts w:ascii="Calibri" w:hAnsi="Calibri"/>
          <w:noProof w:val="0"/>
          <w:color w:val="000000"/>
          <w:sz w:val="22"/>
          <w:szCs w:val="22"/>
        </w:rPr>
      </w:pPr>
      <w:r>
        <w:rPr>
          <w:rFonts w:ascii="Calibri" w:hAnsi="Calibri"/>
          <w:noProof w:val="0"/>
          <w:color w:val="000000"/>
          <w:sz w:val="22"/>
          <w:szCs w:val="22"/>
        </w:rPr>
        <w:t>According to the Center for Campus Fire Safety</w:t>
      </w:r>
      <w:r>
        <w:rPr>
          <w:rStyle w:val="FootnoteReference"/>
          <w:rFonts w:ascii="Calibri" w:hAnsi="Calibri"/>
          <w:noProof w:val="0"/>
          <w:color w:val="000000"/>
          <w:sz w:val="22"/>
          <w:szCs w:val="22"/>
        </w:rPr>
        <w:footnoteReference w:id="1"/>
      </w:r>
      <w:r>
        <w:rPr>
          <w:rFonts w:ascii="Calibri" w:hAnsi="Calibri"/>
          <w:noProof w:val="0"/>
          <w:color w:val="000000"/>
          <w:sz w:val="22"/>
          <w:szCs w:val="22"/>
        </w:rPr>
        <w:t xml:space="preserve">, there has been 89 fatal fires documented on college campus, Greek housing and off-campus housing since 2000. Those fires caused 126 victims. </w:t>
      </w:r>
    </w:p>
    <w:p w:rsidR="001A6DBB" w:rsidRDefault="001A6DBB" w:rsidP="001A6DBB">
      <w:pPr>
        <w:spacing w:after="120"/>
        <w:ind w:left="360"/>
        <w:jc w:val="both"/>
        <w:rPr>
          <w:rFonts w:ascii="Calibri" w:hAnsi="Calibri"/>
          <w:noProof w:val="0"/>
          <w:color w:val="000000"/>
          <w:sz w:val="22"/>
          <w:szCs w:val="22"/>
        </w:rPr>
      </w:pPr>
      <w:r>
        <w:rPr>
          <w:rFonts w:ascii="Calibri" w:hAnsi="Calibri"/>
          <w:noProof w:val="0"/>
          <w:color w:val="000000"/>
          <w:sz w:val="22"/>
          <w:szCs w:val="22"/>
        </w:rPr>
        <w:t>We have interviewed Jim Patton (</w:t>
      </w:r>
      <w:r w:rsidRPr="001A6DBB">
        <w:rPr>
          <w:rFonts w:ascii="Calibri" w:hAnsi="Calibri"/>
          <w:noProof w:val="0"/>
          <w:color w:val="000000"/>
          <w:sz w:val="22"/>
          <w:szCs w:val="22"/>
        </w:rPr>
        <w:t>Fire Prevention Officer</w:t>
      </w:r>
      <w:r>
        <w:rPr>
          <w:rFonts w:ascii="Calibri" w:hAnsi="Calibri"/>
          <w:noProof w:val="0"/>
          <w:color w:val="000000"/>
          <w:sz w:val="22"/>
          <w:szCs w:val="22"/>
        </w:rPr>
        <w:t xml:space="preserve"> at OSU) and Michael Bamberger (Emergency Preparedness Manager at OSU) who informed us that no knowledge assessment for fire safety has ever been performed at OSU.  </w:t>
      </w:r>
      <w:r w:rsidR="00227E41">
        <w:rPr>
          <w:rFonts w:ascii="Calibri" w:hAnsi="Calibri"/>
          <w:noProof w:val="0"/>
          <w:color w:val="000000"/>
          <w:sz w:val="22"/>
          <w:szCs w:val="22"/>
        </w:rPr>
        <w:t>Evidences suggest</w:t>
      </w:r>
      <w:r w:rsidR="009D4068">
        <w:rPr>
          <w:rFonts w:ascii="Calibri" w:hAnsi="Calibri"/>
          <w:noProof w:val="0"/>
          <w:color w:val="000000"/>
          <w:sz w:val="22"/>
          <w:szCs w:val="22"/>
        </w:rPr>
        <w:t xml:space="preserve"> that students are generally not aware of the imperatives of Fire Safety</w:t>
      </w:r>
      <w:r w:rsidR="009D4068">
        <w:rPr>
          <w:rStyle w:val="FootnoteReference"/>
          <w:rFonts w:ascii="Calibri" w:hAnsi="Calibri"/>
          <w:noProof w:val="0"/>
          <w:color w:val="000000"/>
          <w:sz w:val="22"/>
          <w:szCs w:val="22"/>
        </w:rPr>
        <w:footnoteReference w:id="2"/>
      </w:r>
      <w:r w:rsidR="009D4068">
        <w:rPr>
          <w:rFonts w:ascii="Calibri" w:hAnsi="Calibri"/>
          <w:noProof w:val="0"/>
          <w:color w:val="000000"/>
          <w:sz w:val="22"/>
          <w:szCs w:val="22"/>
        </w:rPr>
        <w:t>.</w:t>
      </w:r>
      <w:r>
        <w:rPr>
          <w:rFonts w:ascii="Calibri" w:hAnsi="Calibri"/>
          <w:noProof w:val="0"/>
          <w:color w:val="000000"/>
          <w:sz w:val="22"/>
          <w:szCs w:val="22"/>
        </w:rPr>
        <w:t xml:space="preserve"> </w:t>
      </w:r>
    </w:p>
    <w:p w:rsidR="00F02DDE" w:rsidRPr="00F02DDE" w:rsidRDefault="00F02DDE" w:rsidP="00F02DDE">
      <w:pPr>
        <w:spacing w:after="120"/>
        <w:ind w:firstLine="360"/>
        <w:jc w:val="both"/>
        <w:rPr>
          <w:rFonts w:ascii="Calibri" w:hAnsi="Calibri"/>
          <w:noProof w:val="0"/>
          <w:color w:val="000000"/>
          <w:sz w:val="22"/>
          <w:szCs w:val="22"/>
          <w:lang w:val="fr-FR"/>
        </w:rPr>
        <w:pPrChange w:id="26" w:author="Beatrice" w:date="2015-02-12T15:03:00Z">
          <w:pPr>
            <w:spacing w:after="120"/>
            <w:jc w:val="both"/>
          </w:pPr>
        </w:pPrChange>
      </w:pPr>
      <w:r>
        <w:rPr>
          <w:rFonts w:ascii="Calibri" w:hAnsi="Calibri"/>
          <w:noProof w:val="0"/>
          <w:color w:val="000000"/>
          <w:sz w:val="22"/>
          <w:szCs w:val="22"/>
          <w:lang w:val="fr-FR"/>
        </w:rPr>
        <w:t xml:space="preserve"> These interviews were limited to questions about policies and practices.  </w:t>
      </w:r>
    </w:p>
    <w:p w:rsidR="00A0467C" w:rsidRPr="00D018AF" w:rsidRDefault="00D37F0B" w:rsidP="00A0467C">
      <w:pPr>
        <w:spacing w:after="120"/>
        <w:ind w:left="360"/>
        <w:jc w:val="both"/>
        <w:rPr>
          <w:rFonts w:ascii="Calibri" w:hAnsi="Calibri"/>
          <w:noProof w:val="0"/>
          <w:color w:val="000000"/>
          <w:sz w:val="22"/>
          <w:szCs w:val="22"/>
        </w:rPr>
        <w:pPrChange w:id="27" w:author="Beatrice" w:date="2016-02-03T11:02:00Z">
          <w:pPr>
            <w:spacing w:after="120"/>
            <w:ind w:left="360"/>
            <w:jc w:val="both"/>
          </w:pPr>
        </w:pPrChange>
      </w:pPr>
      <w:r w:rsidRPr="00D018AF">
        <w:rPr>
          <w:rFonts w:ascii="Calibri" w:hAnsi="Calibri"/>
          <w:noProof w:val="0"/>
          <w:color w:val="000000"/>
          <w:sz w:val="22"/>
          <w:szCs w:val="22"/>
        </w:rPr>
        <w:t xml:space="preserve">Currently, the education of the OSU student living in </w:t>
      </w:r>
      <w:r>
        <w:rPr>
          <w:rFonts w:ascii="Calibri" w:hAnsi="Calibri"/>
          <w:noProof w:val="0"/>
          <w:color w:val="000000"/>
          <w:sz w:val="22"/>
          <w:szCs w:val="22"/>
        </w:rPr>
        <w:t>residence hall</w:t>
      </w:r>
      <w:r w:rsidRPr="00D018AF">
        <w:rPr>
          <w:rFonts w:ascii="Calibri" w:hAnsi="Calibri"/>
          <w:noProof w:val="0"/>
          <w:color w:val="000000"/>
          <w:sz w:val="22"/>
          <w:szCs w:val="22"/>
        </w:rPr>
        <w:t xml:space="preserve"> in terms of fire safety and how to react to a fire is very limited. Only the Resident Assistants (RA) receive a training relative to fire concerns. The RA are in charge to apply and transmit this knowledge to the residents in their floor, but there is no guarantee that this is achieved.</w:t>
      </w:r>
      <w:del w:id="28" w:author="Beatrice" w:date="2016-02-03T11:02:00Z">
        <w:r w:rsidRPr="00D018AF" w:rsidDel="00A0467C">
          <w:rPr>
            <w:rFonts w:ascii="Calibri" w:hAnsi="Calibri"/>
            <w:noProof w:val="0"/>
            <w:color w:val="000000"/>
            <w:sz w:val="22"/>
            <w:szCs w:val="22"/>
          </w:rPr>
          <w:delText xml:space="preserve"> </w:delText>
        </w:r>
      </w:del>
      <w:ins w:id="29" w:author="Beatrice" w:date="2016-02-03T11:02:00Z">
        <w:r w:rsidR="00A0467C">
          <w:rPr>
            <w:rFonts w:ascii="Calibri" w:hAnsi="Calibri"/>
            <w:noProof w:val="0"/>
            <w:color w:val="000000"/>
            <w:sz w:val="22"/>
            <w:szCs w:val="22"/>
          </w:rPr>
          <w:t xml:space="preserve"> The rest of the OSU population (faculty/staff/graduate students) receives no training regarding Fire Safety (other than lab specific)/</w:t>
        </w:r>
      </w:ins>
    </w:p>
    <w:p w:rsidR="00D37F0B" w:rsidRPr="00B357DB" w:rsidRDefault="00D37F0B" w:rsidP="001A6DBB">
      <w:pPr>
        <w:spacing w:after="120"/>
        <w:ind w:left="360"/>
        <w:jc w:val="both"/>
        <w:rPr>
          <w:rFonts w:ascii="Calibri" w:hAnsi="Calibri"/>
          <w:noProof w:val="0"/>
          <w:color w:val="000000"/>
          <w:sz w:val="22"/>
          <w:szCs w:val="22"/>
        </w:rPr>
      </w:pPr>
      <w:r w:rsidRPr="00D018AF">
        <w:rPr>
          <w:rFonts w:ascii="Calibri" w:hAnsi="Calibri"/>
          <w:noProof w:val="0"/>
          <w:color w:val="000000"/>
          <w:sz w:val="22"/>
          <w:szCs w:val="22"/>
        </w:rPr>
        <w:t xml:space="preserve">This knowledge assessment will identify and evaluate the gaps in training that currently represent a serious risk to the life of those </w:t>
      </w:r>
      <w:del w:id="30" w:author="Beatrice" w:date="2016-02-03T11:03:00Z">
        <w:r w:rsidRPr="00D018AF" w:rsidDel="00A0467C">
          <w:rPr>
            <w:rFonts w:ascii="Calibri" w:hAnsi="Calibri"/>
            <w:noProof w:val="0"/>
            <w:color w:val="000000"/>
            <w:sz w:val="22"/>
            <w:szCs w:val="22"/>
          </w:rPr>
          <w:delText xml:space="preserve">living in the </w:delText>
        </w:r>
        <w:r w:rsidDel="00A0467C">
          <w:rPr>
            <w:rFonts w:ascii="Calibri" w:hAnsi="Calibri"/>
            <w:noProof w:val="0"/>
            <w:color w:val="000000"/>
            <w:sz w:val="22"/>
            <w:szCs w:val="22"/>
          </w:rPr>
          <w:delText>residence hall</w:delText>
        </w:r>
      </w:del>
      <w:ins w:id="31" w:author="Beatrice" w:date="2016-02-03T11:03:00Z">
        <w:r w:rsidR="00A0467C">
          <w:rPr>
            <w:rFonts w:ascii="Calibri" w:hAnsi="Calibri"/>
            <w:noProof w:val="0"/>
            <w:color w:val="000000"/>
            <w:sz w:val="22"/>
            <w:szCs w:val="22"/>
          </w:rPr>
          <w:t xml:space="preserve"> on OSU campus</w:t>
        </w:r>
      </w:ins>
      <w:r w:rsidRPr="00D018AF">
        <w:rPr>
          <w:rFonts w:ascii="Calibri" w:hAnsi="Calibri"/>
          <w:noProof w:val="0"/>
          <w:color w:val="000000"/>
          <w:sz w:val="22"/>
          <w:szCs w:val="22"/>
        </w:rPr>
        <w:t xml:space="preserve">. </w:t>
      </w:r>
    </w:p>
    <w:p w:rsidR="007348D4" w:rsidRDefault="00D37F0B" w:rsidP="001A6DBB">
      <w:pPr>
        <w:numPr>
          <w:ilvl w:val="0"/>
          <w:numId w:val="2"/>
        </w:numPr>
        <w:jc w:val="both"/>
        <w:rPr>
          <w:rFonts w:ascii="Calibri" w:hAnsi="Calibri"/>
          <w:noProof w:val="0"/>
          <w:sz w:val="22"/>
          <w:szCs w:val="22"/>
        </w:rPr>
      </w:pPr>
      <w:r w:rsidRPr="00A17A66">
        <w:rPr>
          <w:rFonts w:ascii="Calibri" w:hAnsi="Calibri"/>
          <w:noProof w:val="0"/>
          <w:sz w:val="22"/>
          <w:szCs w:val="22"/>
        </w:rPr>
        <w:t>Multi-center Study</w:t>
      </w:r>
    </w:p>
    <w:p w:rsidR="00B357DB" w:rsidRPr="00B357DB" w:rsidRDefault="00B357DB" w:rsidP="001A6DBB">
      <w:pPr>
        <w:ind w:left="360"/>
        <w:jc w:val="both"/>
        <w:rPr>
          <w:rFonts w:ascii="Calibri" w:hAnsi="Calibri"/>
          <w:noProof w:val="0"/>
          <w:sz w:val="22"/>
          <w:szCs w:val="22"/>
        </w:rPr>
      </w:pPr>
    </w:p>
    <w:p w:rsidR="00D37F0B" w:rsidRDefault="00925398" w:rsidP="001A6DBB">
      <w:pPr>
        <w:ind w:firstLine="360"/>
        <w:jc w:val="both"/>
        <w:rPr>
          <w:rFonts w:ascii="Calibri" w:hAnsi="Calibri"/>
          <w:noProof w:val="0"/>
          <w:sz w:val="22"/>
          <w:szCs w:val="22"/>
        </w:rPr>
      </w:pPr>
      <w:r>
        <w:rPr>
          <w:rFonts w:ascii="Calibri" w:hAnsi="Calibri"/>
          <w:noProof w:val="0"/>
          <w:sz w:val="22"/>
          <w:szCs w:val="22"/>
        </w:rPr>
        <w:t>Not applicable</w:t>
      </w:r>
    </w:p>
    <w:p w:rsidR="00B357DB" w:rsidRPr="00A17A66" w:rsidRDefault="00B357DB" w:rsidP="001A6DBB">
      <w:pPr>
        <w:ind w:firstLine="360"/>
        <w:jc w:val="both"/>
        <w:rPr>
          <w:rFonts w:ascii="Calibri" w:hAnsi="Calibri"/>
          <w:noProof w:val="0"/>
          <w:sz w:val="22"/>
          <w:szCs w:val="22"/>
        </w:rPr>
      </w:pPr>
    </w:p>
    <w:p w:rsidR="00D37F0B" w:rsidRDefault="00D37F0B" w:rsidP="001A6DBB">
      <w:pPr>
        <w:numPr>
          <w:ilvl w:val="0"/>
          <w:numId w:val="2"/>
        </w:numPr>
        <w:jc w:val="both"/>
        <w:rPr>
          <w:rFonts w:ascii="Calibri" w:hAnsi="Calibri"/>
          <w:sz w:val="22"/>
          <w:szCs w:val="22"/>
        </w:rPr>
      </w:pPr>
      <w:r w:rsidRPr="00A17A66">
        <w:rPr>
          <w:rFonts w:ascii="Calibri" w:hAnsi="Calibri"/>
          <w:sz w:val="22"/>
          <w:szCs w:val="22"/>
        </w:rPr>
        <w:t>External Research or Recruitment Site(s)</w:t>
      </w:r>
    </w:p>
    <w:p w:rsidR="00D37F0B" w:rsidRPr="00A17A66" w:rsidRDefault="00D37F0B" w:rsidP="001A6DBB">
      <w:pPr>
        <w:jc w:val="both"/>
        <w:rPr>
          <w:rFonts w:ascii="Calibri" w:hAnsi="Calibri"/>
          <w:color w:val="0000FF"/>
          <w:sz w:val="22"/>
          <w:szCs w:val="22"/>
        </w:rPr>
      </w:pPr>
    </w:p>
    <w:p w:rsidR="00D37F0B" w:rsidRDefault="00D37F0B" w:rsidP="001A6DBB">
      <w:pPr>
        <w:numPr>
          <w:ilvl w:val="0"/>
          <w:numId w:val="13"/>
        </w:numPr>
        <w:jc w:val="both"/>
        <w:rPr>
          <w:rFonts w:ascii="Calibri" w:hAnsi="Calibri"/>
          <w:sz w:val="22"/>
          <w:szCs w:val="22"/>
        </w:rPr>
      </w:pPr>
      <w:r w:rsidRPr="00A17A66">
        <w:rPr>
          <w:rFonts w:ascii="Calibri" w:hAnsi="Calibri"/>
          <w:sz w:val="22"/>
          <w:szCs w:val="22"/>
        </w:rPr>
        <w:t xml:space="preserve">Name or description of each research site: </w:t>
      </w:r>
    </w:p>
    <w:p w:rsidR="00D37F0B" w:rsidRDefault="00D37F0B" w:rsidP="001A6DBB">
      <w:pPr>
        <w:ind w:left="720"/>
        <w:jc w:val="both"/>
        <w:rPr>
          <w:rFonts w:ascii="Calibri" w:hAnsi="Calibri"/>
          <w:sz w:val="22"/>
          <w:szCs w:val="22"/>
        </w:rPr>
      </w:pPr>
    </w:p>
    <w:p w:rsidR="00D37F0B" w:rsidRPr="00A17A66" w:rsidRDefault="007348D4" w:rsidP="001A6DBB">
      <w:pPr>
        <w:ind w:left="720"/>
        <w:jc w:val="both"/>
        <w:rPr>
          <w:rFonts w:ascii="Calibri" w:hAnsi="Calibri"/>
          <w:sz w:val="22"/>
          <w:szCs w:val="22"/>
        </w:rPr>
      </w:pPr>
      <w:r>
        <w:rPr>
          <w:rFonts w:ascii="Calibri" w:hAnsi="Calibri"/>
          <w:sz w:val="22"/>
          <w:szCs w:val="22"/>
        </w:rPr>
        <w:t>The interview will be held in a c</w:t>
      </w:r>
      <w:r w:rsidR="00D37F0B">
        <w:rPr>
          <w:rFonts w:ascii="Calibri" w:hAnsi="Calibri"/>
          <w:sz w:val="22"/>
          <w:szCs w:val="22"/>
        </w:rPr>
        <w:t>onfrence room in Kelley Engineering Center</w:t>
      </w:r>
      <w:r>
        <w:rPr>
          <w:rFonts w:ascii="Calibri" w:hAnsi="Calibri"/>
          <w:sz w:val="22"/>
          <w:szCs w:val="22"/>
        </w:rPr>
        <w:t>, on OSU’s campus.</w:t>
      </w:r>
      <w:r w:rsidR="00D37F0B">
        <w:rPr>
          <w:rFonts w:ascii="Calibri" w:hAnsi="Calibri"/>
          <w:sz w:val="22"/>
          <w:szCs w:val="22"/>
        </w:rPr>
        <w:t xml:space="preserve"> </w:t>
      </w:r>
    </w:p>
    <w:p w:rsidR="00D37F0B" w:rsidRPr="00A17A66" w:rsidRDefault="00D37F0B" w:rsidP="001A6DBB">
      <w:pPr>
        <w:jc w:val="both"/>
        <w:rPr>
          <w:rFonts w:ascii="Calibri" w:hAnsi="Calibri"/>
          <w:sz w:val="22"/>
          <w:szCs w:val="22"/>
        </w:rPr>
      </w:pPr>
    </w:p>
    <w:p w:rsidR="00D37F0B" w:rsidRDefault="00D37F0B" w:rsidP="001A6DBB">
      <w:pPr>
        <w:numPr>
          <w:ilvl w:val="0"/>
          <w:numId w:val="13"/>
        </w:numPr>
        <w:jc w:val="both"/>
        <w:rPr>
          <w:rFonts w:ascii="Calibri" w:hAnsi="Calibri"/>
          <w:sz w:val="22"/>
          <w:szCs w:val="22"/>
        </w:rPr>
      </w:pPr>
      <w:r w:rsidRPr="00A17A66">
        <w:rPr>
          <w:rFonts w:ascii="Calibri" w:hAnsi="Calibri"/>
          <w:sz w:val="22"/>
          <w:szCs w:val="22"/>
        </w:rPr>
        <w:t>Name and role of appropriate authority from each site providing a letter of support or permission (when applicable):</w:t>
      </w:r>
    </w:p>
    <w:p w:rsidR="00D37F0B" w:rsidRDefault="00D37F0B" w:rsidP="001A6DBB">
      <w:pPr>
        <w:ind w:left="720"/>
        <w:jc w:val="both"/>
        <w:rPr>
          <w:rFonts w:ascii="Calibri" w:hAnsi="Calibri"/>
          <w:sz w:val="22"/>
          <w:szCs w:val="22"/>
        </w:rPr>
      </w:pPr>
    </w:p>
    <w:p w:rsidR="00D37F0B" w:rsidRPr="00A17A66" w:rsidRDefault="00D37F0B" w:rsidP="001A6DBB">
      <w:pPr>
        <w:ind w:left="720"/>
        <w:jc w:val="both"/>
        <w:rPr>
          <w:rFonts w:ascii="Calibri" w:hAnsi="Calibri"/>
          <w:sz w:val="22"/>
          <w:szCs w:val="22"/>
        </w:rPr>
      </w:pPr>
      <w:r>
        <w:rPr>
          <w:rFonts w:ascii="Calibri" w:hAnsi="Calibri"/>
          <w:sz w:val="22"/>
          <w:szCs w:val="22"/>
        </w:rPr>
        <w:lastRenderedPageBreak/>
        <w:t xml:space="preserve">Béatrice Moissinac (student researcher) is a PhD in Computer Science, therefore she can reserve a small conference room in Kelley Engineering Center (KEC) for each interview. Those conference rooms have closed doors and opaque windows, guaranteing the privacy of the subjects. KEC is also completely accessible to any participant in situation of handicap. </w:t>
      </w:r>
    </w:p>
    <w:p w:rsidR="00D37F0B" w:rsidRPr="00A17A66" w:rsidRDefault="00D37F0B" w:rsidP="001A6DBB">
      <w:pPr>
        <w:jc w:val="both"/>
        <w:rPr>
          <w:rFonts w:ascii="Calibri" w:hAnsi="Calibri"/>
          <w:sz w:val="22"/>
          <w:szCs w:val="22"/>
        </w:rPr>
      </w:pPr>
    </w:p>
    <w:p w:rsidR="00D37F0B" w:rsidRPr="009C75A4" w:rsidRDefault="00D37F0B" w:rsidP="001A6DBB">
      <w:pPr>
        <w:numPr>
          <w:ilvl w:val="0"/>
          <w:numId w:val="13"/>
        </w:numPr>
        <w:jc w:val="both"/>
        <w:rPr>
          <w:rFonts w:ascii="Calibri" w:hAnsi="Calibri"/>
          <w:sz w:val="22"/>
          <w:szCs w:val="22"/>
        </w:rPr>
      </w:pPr>
      <w:r w:rsidRPr="00A17A66">
        <w:rPr>
          <w:rFonts w:ascii="Calibri" w:hAnsi="Calibri"/>
          <w:sz w:val="22"/>
          <w:szCs w:val="22"/>
        </w:rPr>
        <w:t>Name of each recruitment site:</w:t>
      </w:r>
    </w:p>
    <w:p w:rsidR="00D37F0B" w:rsidRDefault="00D37F0B" w:rsidP="001A6DBB">
      <w:pPr>
        <w:numPr>
          <w:ilvl w:val="1"/>
          <w:numId w:val="13"/>
        </w:numPr>
        <w:jc w:val="both"/>
        <w:rPr>
          <w:rFonts w:ascii="Calibri" w:hAnsi="Calibri"/>
          <w:sz w:val="22"/>
          <w:szCs w:val="22"/>
        </w:rPr>
      </w:pPr>
      <w:r>
        <w:rPr>
          <w:rFonts w:ascii="Calibri" w:hAnsi="Calibri"/>
          <w:sz w:val="22"/>
          <w:szCs w:val="22"/>
        </w:rPr>
        <w:t>Facebook</w:t>
      </w:r>
    </w:p>
    <w:p w:rsidR="00D37F0B" w:rsidRDefault="00D37F0B" w:rsidP="001A6DBB">
      <w:pPr>
        <w:numPr>
          <w:ilvl w:val="1"/>
          <w:numId w:val="13"/>
        </w:numPr>
        <w:jc w:val="both"/>
        <w:rPr>
          <w:rFonts w:ascii="Calibri" w:hAnsi="Calibri"/>
          <w:sz w:val="22"/>
          <w:szCs w:val="22"/>
        </w:rPr>
      </w:pPr>
      <w:r>
        <w:rPr>
          <w:rFonts w:ascii="Calibri" w:hAnsi="Calibri"/>
          <w:sz w:val="22"/>
          <w:szCs w:val="22"/>
        </w:rPr>
        <w:t>Twitter</w:t>
      </w:r>
      <w:ins w:id="32" w:author="Beatrice" w:date="2015-02-12T15:08:00Z">
        <w:r w:rsidR="00F02DDE">
          <w:rPr>
            <w:rFonts w:ascii="Calibri" w:hAnsi="Calibri"/>
            <w:sz w:val="22"/>
            <w:szCs w:val="22"/>
          </w:rPr>
          <w:t xml:space="preserve">: link to the flyer. </w:t>
        </w:r>
      </w:ins>
    </w:p>
    <w:p w:rsidR="00D37F0B" w:rsidRDefault="00D37F0B" w:rsidP="001A6DBB">
      <w:pPr>
        <w:numPr>
          <w:ilvl w:val="1"/>
          <w:numId w:val="13"/>
        </w:numPr>
        <w:jc w:val="both"/>
        <w:rPr>
          <w:rFonts w:ascii="Calibri" w:hAnsi="Calibri"/>
          <w:sz w:val="22"/>
          <w:szCs w:val="22"/>
        </w:rPr>
      </w:pPr>
      <w:r>
        <w:rPr>
          <w:rFonts w:ascii="Calibri" w:hAnsi="Calibri"/>
          <w:sz w:val="22"/>
          <w:szCs w:val="22"/>
        </w:rPr>
        <w:t>Listserv</w:t>
      </w:r>
    </w:p>
    <w:p w:rsidR="00D37F0B" w:rsidRDefault="00D37F0B" w:rsidP="001A6DBB">
      <w:pPr>
        <w:numPr>
          <w:ilvl w:val="1"/>
          <w:numId w:val="13"/>
        </w:numPr>
        <w:jc w:val="both"/>
        <w:rPr>
          <w:rFonts w:ascii="Calibri" w:hAnsi="Calibri"/>
          <w:sz w:val="22"/>
          <w:szCs w:val="22"/>
        </w:rPr>
      </w:pPr>
      <w:r>
        <w:rPr>
          <w:rFonts w:ascii="Calibri" w:hAnsi="Calibri"/>
          <w:sz w:val="22"/>
          <w:szCs w:val="22"/>
        </w:rPr>
        <w:t>In class announcements, by providing research group’s contact information</w:t>
      </w:r>
    </w:p>
    <w:p w:rsidR="00D37F0B" w:rsidRPr="00A17A66" w:rsidRDefault="00D37F0B" w:rsidP="001A6DBB">
      <w:pPr>
        <w:widowControl w:val="0"/>
        <w:autoSpaceDE w:val="0"/>
        <w:autoSpaceDN w:val="0"/>
        <w:adjustRightInd w:val="0"/>
        <w:jc w:val="both"/>
        <w:rPr>
          <w:rFonts w:ascii="Calibri" w:hAnsi="Calibri"/>
          <w:noProof w:val="0"/>
          <w:sz w:val="22"/>
          <w:szCs w:val="22"/>
        </w:rPr>
      </w:pPr>
    </w:p>
    <w:p w:rsidR="00D37F0B" w:rsidRPr="00A17A66" w:rsidRDefault="00D37F0B" w:rsidP="001A6DBB">
      <w:pPr>
        <w:widowControl w:val="0"/>
        <w:numPr>
          <w:ilvl w:val="0"/>
          <w:numId w:val="13"/>
        </w:numPr>
        <w:autoSpaceDE w:val="0"/>
        <w:autoSpaceDN w:val="0"/>
        <w:adjustRightInd w:val="0"/>
        <w:jc w:val="both"/>
        <w:rPr>
          <w:rFonts w:ascii="Calibri" w:hAnsi="Calibri"/>
          <w:noProof w:val="0"/>
          <w:sz w:val="22"/>
          <w:szCs w:val="22"/>
        </w:rPr>
      </w:pPr>
      <w:r w:rsidRPr="00A17A66">
        <w:rPr>
          <w:rFonts w:ascii="Calibri" w:hAnsi="Calibri"/>
          <w:sz w:val="22"/>
          <w:szCs w:val="22"/>
        </w:rPr>
        <w:t>If recruitment method involves more than an advertisement (newspaper classified, flier, listserv email), name and role of appropriate authority from each site providing a letter of support:</w:t>
      </w:r>
    </w:p>
    <w:p w:rsidR="00D37F0B" w:rsidRDefault="00D37F0B" w:rsidP="001A6DBB">
      <w:pPr>
        <w:widowControl w:val="0"/>
        <w:autoSpaceDE w:val="0"/>
        <w:autoSpaceDN w:val="0"/>
        <w:adjustRightInd w:val="0"/>
        <w:jc w:val="both"/>
        <w:rPr>
          <w:rFonts w:ascii="Calibri" w:hAnsi="Calibri"/>
          <w:noProof w:val="0"/>
          <w:sz w:val="22"/>
          <w:szCs w:val="22"/>
        </w:rPr>
      </w:pPr>
    </w:p>
    <w:p w:rsidR="007348D4" w:rsidRDefault="007348D4" w:rsidP="001A6DBB">
      <w:pPr>
        <w:widowControl w:val="0"/>
        <w:autoSpaceDE w:val="0"/>
        <w:autoSpaceDN w:val="0"/>
        <w:adjustRightInd w:val="0"/>
        <w:ind w:left="720"/>
        <w:jc w:val="both"/>
        <w:rPr>
          <w:rFonts w:ascii="Calibri" w:hAnsi="Calibri"/>
          <w:noProof w:val="0"/>
          <w:sz w:val="22"/>
          <w:szCs w:val="22"/>
        </w:rPr>
      </w:pPr>
      <w:r>
        <w:rPr>
          <w:rFonts w:ascii="Calibri" w:hAnsi="Calibri"/>
          <w:noProof w:val="0"/>
          <w:sz w:val="22"/>
          <w:szCs w:val="22"/>
        </w:rPr>
        <w:t xml:space="preserve">Not applicable. </w:t>
      </w:r>
    </w:p>
    <w:p w:rsidR="007348D4" w:rsidRPr="00A17A66" w:rsidRDefault="007348D4" w:rsidP="001A6DBB">
      <w:pPr>
        <w:widowControl w:val="0"/>
        <w:autoSpaceDE w:val="0"/>
        <w:autoSpaceDN w:val="0"/>
        <w:adjustRightInd w:val="0"/>
        <w:jc w:val="both"/>
        <w:rPr>
          <w:rFonts w:ascii="Calibri" w:hAnsi="Calibri"/>
          <w:noProof w:val="0"/>
          <w:sz w:val="22"/>
          <w:szCs w:val="22"/>
        </w:rPr>
      </w:pPr>
    </w:p>
    <w:p w:rsidR="00D37F0B" w:rsidRPr="00A17A66" w:rsidRDefault="00D37F0B" w:rsidP="001A6DBB">
      <w:pPr>
        <w:widowControl w:val="0"/>
        <w:numPr>
          <w:ilvl w:val="0"/>
          <w:numId w:val="13"/>
        </w:numPr>
        <w:autoSpaceDE w:val="0"/>
        <w:autoSpaceDN w:val="0"/>
        <w:adjustRightInd w:val="0"/>
        <w:jc w:val="both"/>
        <w:rPr>
          <w:rFonts w:ascii="Calibri" w:hAnsi="Calibri"/>
          <w:noProof w:val="0"/>
          <w:sz w:val="22"/>
          <w:szCs w:val="22"/>
        </w:rPr>
      </w:pPr>
      <w:r w:rsidRPr="00A17A66">
        <w:rPr>
          <w:rFonts w:ascii="Calibri" w:hAnsi="Calibri"/>
          <w:noProof w:val="0"/>
          <w:sz w:val="22"/>
          <w:szCs w:val="22"/>
        </w:rPr>
        <w:t xml:space="preserve">Attach or include </w:t>
      </w:r>
      <w:r>
        <w:rPr>
          <w:rFonts w:ascii="Calibri" w:hAnsi="Calibri"/>
          <w:noProof w:val="0"/>
          <w:sz w:val="22"/>
          <w:szCs w:val="22"/>
        </w:rPr>
        <w:t xml:space="preserve">the final content of the </w:t>
      </w:r>
      <w:r w:rsidRPr="00A17A66">
        <w:rPr>
          <w:rFonts w:ascii="Calibri" w:hAnsi="Calibri"/>
          <w:noProof w:val="0"/>
          <w:sz w:val="22"/>
          <w:szCs w:val="22"/>
        </w:rPr>
        <w:t>ad or correspondence to be used for recruitment</w:t>
      </w:r>
    </w:p>
    <w:p w:rsidR="00D37F0B" w:rsidRDefault="00D37F0B" w:rsidP="001A6DBB">
      <w:pPr>
        <w:jc w:val="both"/>
        <w:rPr>
          <w:rFonts w:ascii="Calibri" w:hAnsi="Calibri"/>
          <w:noProof w:val="0"/>
          <w:sz w:val="22"/>
          <w:szCs w:val="22"/>
        </w:rPr>
      </w:pPr>
    </w:p>
    <w:p w:rsidR="00D37F0B" w:rsidRDefault="00D37F0B" w:rsidP="001A6DBB">
      <w:pPr>
        <w:ind w:firstLine="720"/>
        <w:jc w:val="both"/>
        <w:rPr>
          <w:rFonts w:ascii="Calibri" w:hAnsi="Calibri"/>
          <w:noProof w:val="0"/>
          <w:sz w:val="22"/>
          <w:szCs w:val="22"/>
        </w:rPr>
      </w:pPr>
      <w:r>
        <w:rPr>
          <w:rFonts w:ascii="Calibri" w:hAnsi="Calibri"/>
          <w:noProof w:val="0"/>
          <w:sz w:val="22"/>
          <w:szCs w:val="22"/>
        </w:rPr>
        <w:t>See attached file.</w:t>
      </w:r>
    </w:p>
    <w:p w:rsidR="00D37F0B" w:rsidRPr="00A17A66" w:rsidRDefault="00D37F0B" w:rsidP="001A6DBB">
      <w:pPr>
        <w:jc w:val="both"/>
        <w:rPr>
          <w:rFonts w:ascii="Calibri" w:hAnsi="Calibri"/>
          <w:noProof w:val="0"/>
          <w:sz w:val="22"/>
          <w:szCs w:val="22"/>
        </w:rPr>
      </w:pPr>
    </w:p>
    <w:p w:rsidR="00D37F0B" w:rsidRPr="00B357DB"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B357DB">
        <w:rPr>
          <w:rFonts w:ascii="Calibri" w:hAnsi="Calibri"/>
          <w:noProof w:val="0"/>
          <w:sz w:val="22"/>
          <w:szCs w:val="22"/>
        </w:rPr>
        <w:t>Subject Population</w:t>
      </w:r>
    </w:p>
    <w:p w:rsidR="00D37F0B" w:rsidRPr="00B357DB" w:rsidRDefault="00D37F0B" w:rsidP="001A6DBB">
      <w:pPr>
        <w:widowControl w:val="0"/>
        <w:numPr>
          <w:ilvl w:val="0"/>
          <w:numId w:val="8"/>
        </w:numPr>
        <w:autoSpaceDE w:val="0"/>
        <w:autoSpaceDN w:val="0"/>
        <w:adjustRightInd w:val="0"/>
        <w:spacing w:after="120"/>
        <w:jc w:val="both"/>
        <w:rPr>
          <w:rFonts w:ascii="Calibri" w:hAnsi="Calibri"/>
          <w:noProof w:val="0"/>
          <w:sz w:val="22"/>
          <w:szCs w:val="22"/>
        </w:rPr>
      </w:pPr>
      <w:r w:rsidRPr="00B357DB">
        <w:rPr>
          <w:rFonts w:ascii="Calibri" w:hAnsi="Calibri"/>
          <w:noProof w:val="0"/>
          <w:sz w:val="22"/>
          <w:szCs w:val="22"/>
        </w:rPr>
        <w:t>A description of participant characteristics: The participant must be an OSU student,</w:t>
      </w:r>
      <w:ins w:id="33" w:author="Beatrice" w:date="2016-02-03T11:04:00Z">
        <w:r w:rsidR="00A0467C">
          <w:rPr>
            <w:rFonts w:ascii="Calibri" w:hAnsi="Calibri"/>
            <w:noProof w:val="0"/>
            <w:sz w:val="22"/>
            <w:szCs w:val="22"/>
          </w:rPr>
          <w:t xml:space="preserve"> staff, or faculty regularly present on the Corvallis OSU campus.</w:t>
        </w:r>
      </w:ins>
      <w:r w:rsidRPr="00B357DB">
        <w:rPr>
          <w:rFonts w:ascii="Calibri" w:hAnsi="Calibri"/>
          <w:noProof w:val="0"/>
          <w:sz w:val="22"/>
          <w:szCs w:val="22"/>
        </w:rPr>
        <w:t xml:space="preserve"> </w:t>
      </w:r>
      <w:del w:id="34" w:author="Beatrice" w:date="2015-02-12T15:06:00Z">
        <w:r w:rsidRPr="00B357DB" w:rsidDel="00F02DDE">
          <w:rPr>
            <w:rFonts w:ascii="Calibri" w:hAnsi="Calibri"/>
            <w:noProof w:val="0"/>
            <w:sz w:val="22"/>
            <w:szCs w:val="22"/>
          </w:rPr>
          <w:delText xml:space="preserve">18 years old or older, </w:delText>
        </w:r>
      </w:del>
      <w:del w:id="35" w:author="Beatrice" w:date="2016-02-03T11:04:00Z">
        <w:r w:rsidRPr="00B357DB" w:rsidDel="00A0467C">
          <w:rPr>
            <w:rFonts w:ascii="Calibri" w:hAnsi="Calibri"/>
            <w:noProof w:val="0"/>
            <w:sz w:val="22"/>
            <w:szCs w:val="22"/>
          </w:rPr>
          <w:delText xml:space="preserve">currently living or has in the past lived in an OSU residence hall. </w:delText>
        </w:r>
      </w:del>
    </w:p>
    <w:p w:rsidR="00D37F0B" w:rsidRPr="00B357DB" w:rsidRDefault="00D37F0B" w:rsidP="001A6DBB">
      <w:pPr>
        <w:widowControl w:val="0"/>
        <w:autoSpaceDE w:val="0"/>
        <w:autoSpaceDN w:val="0"/>
        <w:adjustRightInd w:val="0"/>
        <w:spacing w:after="120"/>
        <w:ind w:left="720"/>
        <w:jc w:val="both"/>
        <w:rPr>
          <w:rFonts w:ascii="Calibri" w:hAnsi="Calibri"/>
          <w:noProof w:val="0"/>
          <w:sz w:val="22"/>
          <w:szCs w:val="22"/>
        </w:rPr>
      </w:pPr>
      <w:r w:rsidRPr="00B357DB">
        <w:rPr>
          <w:rFonts w:ascii="Calibri" w:hAnsi="Calibri"/>
          <w:noProof w:val="0"/>
          <w:sz w:val="22"/>
          <w:szCs w:val="22"/>
        </w:rPr>
        <w:t>The restrictions in the population are due to:</w:t>
      </w:r>
    </w:p>
    <w:p w:rsidR="00D37F0B" w:rsidRPr="00B357DB" w:rsidDel="00A0467C" w:rsidRDefault="00D37F0B" w:rsidP="001A6DBB">
      <w:pPr>
        <w:widowControl w:val="0"/>
        <w:numPr>
          <w:ilvl w:val="0"/>
          <w:numId w:val="36"/>
        </w:numPr>
        <w:autoSpaceDE w:val="0"/>
        <w:autoSpaceDN w:val="0"/>
        <w:adjustRightInd w:val="0"/>
        <w:spacing w:after="120"/>
        <w:jc w:val="both"/>
        <w:rPr>
          <w:del w:id="36" w:author="Beatrice" w:date="2016-02-03T11:05:00Z"/>
          <w:rFonts w:ascii="Calibri" w:hAnsi="Calibri"/>
          <w:noProof w:val="0"/>
          <w:sz w:val="22"/>
          <w:szCs w:val="22"/>
        </w:rPr>
      </w:pPr>
      <w:del w:id="37" w:author="Beatrice" w:date="2016-02-03T11:05:00Z">
        <w:r w:rsidRPr="00B357DB" w:rsidDel="00A0467C">
          <w:rPr>
            <w:rFonts w:ascii="Calibri" w:hAnsi="Calibri"/>
            <w:noProof w:val="0"/>
            <w:sz w:val="22"/>
            <w:szCs w:val="22"/>
          </w:rPr>
          <w:delText>The need to measure the impact of OSU orientation of new students in terms of “Fire Safety”</w:delText>
        </w:r>
      </w:del>
    </w:p>
    <w:p w:rsidR="00D37F0B" w:rsidRPr="00B357DB" w:rsidRDefault="00D37F0B" w:rsidP="001A6DBB">
      <w:pPr>
        <w:widowControl w:val="0"/>
        <w:numPr>
          <w:ilvl w:val="0"/>
          <w:numId w:val="36"/>
        </w:numPr>
        <w:autoSpaceDE w:val="0"/>
        <w:autoSpaceDN w:val="0"/>
        <w:adjustRightInd w:val="0"/>
        <w:spacing w:after="120"/>
        <w:jc w:val="both"/>
        <w:rPr>
          <w:rFonts w:ascii="Calibri" w:hAnsi="Calibri"/>
          <w:noProof w:val="0"/>
          <w:sz w:val="22"/>
          <w:szCs w:val="22"/>
        </w:rPr>
      </w:pPr>
      <w:r w:rsidRPr="00B357DB">
        <w:rPr>
          <w:rFonts w:ascii="Calibri" w:hAnsi="Calibri"/>
          <w:noProof w:val="0"/>
          <w:sz w:val="22"/>
          <w:szCs w:val="22"/>
        </w:rPr>
        <w:t>The need to evaluate the same population that would receive an intervention, would the study demonstrate that students have serious knowledge gap in terms of “Fire safety”</w:t>
      </w:r>
    </w:p>
    <w:p w:rsidR="00D37F0B" w:rsidRPr="00B357DB" w:rsidRDefault="00D37F0B" w:rsidP="001A6DBB">
      <w:pPr>
        <w:widowControl w:val="0"/>
        <w:numPr>
          <w:ilvl w:val="0"/>
          <w:numId w:val="8"/>
        </w:numPr>
        <w:autoSpaceDE w:val="0"/>
        <w:autoSpaceDN w:val="0"/>
        <w:adjustRightInd w:val="0"/>
        <w:spacing w:after="120"/>
        <w:jc w:val="both"/>
        <w:rPr>
          <w:rFonts w:ascii="Calibri" w:hAnsi="Calibri"/>
          <w:b/>
          <w:noProof w:val="0"/>
          <w:sz w:val="22"/>
          <w:szCs w:val="22"/>
        </w:rPr>
      </w:pPr>
      <w:r w:rsidRPr="00B357DB">
        <w:rPr>
          <w:rFonts w:ascii="Calibri" w:hAnsi="Calibri"/>
          <w:noProof w:val="0"/>
          <w:sz w:val="22"/>
          <w:szCs w:val="22"/>
        </w:rPr>
        <w:t xml:space="preserve">Total target enrollment number:  </w:t>
      </w:r>
    </w:p>
    <w:p w:rsidR="00D37F0B" w:rsidRPr="00B357DB" w:rsidRDefault="00227E41" w:rsidP="001A6DBB">
      <w:pPr>
        <w:widowControl w:val="0"/>
        <w:autoSpaceDE w:val="0"/>
        <w:autoSpaceDN w:val="0"/>
        <w:adjustRightInd w:val="0"/>
        <w:spacing w:after="120"/>
        <w:ind w:left="720"/>
        <w:jc w:val="both"/>
        <w:rPr>
          <w:rFonts w:ascii="Calibri" w:hAnsi="Calibri"/>
          <w:b/>
          <w:noProof w:val="0"/>
          <w:sz w:val="22"/>
          <w:szCs w:val="22"/>
        </w:rPr>
      </w:pPr>
      <w:del w:id="38" w:author="Beatrice" w:date="2016-02-03T11:05:00Z">
        <w:r w:rsidDel="00A0467C">
          <w:rPr>
            <w:rFonts w:ascii="Calibri" w:hAnsi="Calibri"/>
            <w:noProof w:val="0"/>
            <w:sz w:val="22"/>
            <w:szCs w:val="22"/>
          </w:rPr>
          <w:delText>100</w:delText>
        </w:r>
      </w:del>
      <w:ins w:id="39" w:author="Beatrice" w:date="2016-02-03T11:05:00Z">
        <w:r w:rsidR="00A0467C">
          <w:rPr>
            <w:rFonts w:ascii="Calibri" w:hAnsi="Calibri"/>
            <w:noProof w:val="0"/>
            <w:sz w:val="22"/>
            <w:szCs w:val="22"/>
          </w:rPr>
          <w:t>1,000</w:t>
        </w:r>
      </w:ins>
    </w:p>
    <w:p w:rsidR="00D37F0B" w:rsidRPr="00B357DB" w:rsidRDefault="00D37F0B" w:rsidP="001A6DBB">
      <w:pPr>
        <w:widowControl w:val="0"/>
        <w:numPr>
          <w:ilvl w:val="0"/>
          <w:numId w:val="8"/>
        </w:numPr>
        <w:autoSpaceDE w:val="0"/>
        <w:autoSpaceDN w:val="0"/>
        <w:adjustRightInd w:val="0"/>
        <w:spacing w:after="120"/>
        <w:jc w:val="both"/>
        <w:rPr>
          <w:rFonts w:ascii="Calibri" w:hAnsi="Calibri"/>
          <w:noProof w:val="0"/>
          <w:sz w:val="22"/>
          <w:szCs w:val="22"/>
        </w:rPr>
      </w:pPr>
      <w:r w:rsidRPr="00B357DB">
        <w:rPr>
          <w:rFonts w:ascii="Calibri" w:hAnsi="Calibri"/>
          <w:noProof w:val="0"/>
          <w:sz w:val="22"/>
          <w:szCs w:val="22"/>
        </w:rPr>
        <w:t xml:space="preserve">Description of any vulnerable population(s):   </w:t>
      </w:r>
    </w:p>
    <w:p w:rsidR="00D37F0B" w:rsidRPr="00B357DB" w:rsidRDefault="00D37F0B" w:rsidP="001A6DBB">
      <w:pPr>
        <w:widowControl w:val="0"/>
        <w:autoSpaceDE w:val="0"/>
        <w:autoSpaceDN w:val="0"/>
        <w:adjustRightInd w:val="0"/>
        <w:spacing w:after="120"/>
        <w:ind w:left="720"/>
        <w:jc w:val="both"/>
        <w:rPr>
          <w:rFonts w:ascii="Calibri" w:hAnsi="Calibri"/>
          <w:noProof w:val="0"/>
          <w:sz w:val="22"/>
          <w:szCs w:val="22"/>
        </w:rPr>
      </w:pPr>
      <w:r w:rsidRPr="00B357DB">
        <w:rPr>
          <w:rFonts w:ascii="Calibri" w:hAnsi="Calibri"/>
          <w:noProof w:val="0"/>
          <w:sz w:val="22"/>
          <w:szCs w:val="22"/>
        </w:rPr>
        <w:t>The students are a vulnerable population.</w:t>
      </w:r>
      <w:r w:rsidR="007348D4" w:rsidRPr="00B357DB">
        <w:rPr>
          <w:rFonts w:ascii="Calibri" w:hAnsi="Calibri"/>
          <w:noProof w:val="0"/>
          <w:sz w:val="22"/>
          <w:szCs w:val="22"/>
        </w:rPr>
        <w:t xml:space="preserve"> However, Technology Across the Curriculum is not an Academic unit, thus we are not teaching any class leading to credits.</w:t>
      </w:r>
    </w:p>
    <w:p w:rsidR="00D37F0B" w:rsidRPr="00B357DB" w:rsidRDefault="00D37F0B" w:rsidP="001A6DBB">
      <w:pPr>
        <w:widowControl w:val="0"/>
        <w:numPr>
          <w:ilvl w:val="0"/>
          <w:numId w:val="8"/>
        </w:numPr>
        <w:autoSpaceDE w:val="0"/>
        <w:autoSpaceDN w:val="0"/>
        <w:adjustRightInd w:val="0"/>
        <w:spacing w:after="120"/>
        <w:jc w:val="both"/>
        <w:rPr>
          <w:rFonts w:ascii="Calibri" w:hAnsi="Calibri"/>
          <w:noProof w:val="0"/>
          <w:sz w:val="22"/>
          <w:szCs w:val="22"/>
        </w:rPr>
      </w:pPr>
      <w:r w:rsidRPr="00B357DB">
        <w:rPr>
          <w:rFonts w:ascii="Calibri" w:hAnsi="Calibri"/>
          <w:noProof w:val="0"/>
          <w:sz w:val="22"/>
          <w:szCs w:val="22"/>
        </w:rPr>
        <w:t>Inclusion and exclusion criteria:</w:t>
      </w:r>
    </w:p>
    <w:p w:rsidR="00D37F0B" w:rsidRPr="00B357DB" w:rsidRDefault="00D37F0B" w:rsidP="001A6DBB">
      <w:pPr>
        <w:widowControl w:val="0"/>
        <w:autoSpaceDE w:val="0"/>
        <w:autoSpaceDN w:val="0"/>
        <w:adjustRightInd w:val="0"/>
        <w:spacing w:after="120"/>
        <w:ind w:left="720"/>
        <w:jc w:val="both"/>
        <w:rPr>
          <w:rFonts w:ascii="Calibri" w:hAnsi="Calibri"/>
          <w:noProof w:val="0"/>
          <w:sz w:val="22"/>
          <w:szCs w:val="22"/>
        </w:rPr>
      </w:pPr>
      <w:r w:rsidRPr="00B357DB">
        <w:rPr>
          <w:rFonts w:ascii="Calibri" w:hAnsi="Calibri"/>
          <w:noProof w:val="0"/>
          <w:sz w:val="22"/>
          <w:szCs w:val="22"/>
        </w:rPr>
        <w:t>We want to include:</w:t>
      </w:r>
    </w:p>
    <w:p w:rsidR="00D37F0B" w:rsidRPr="00B357DB" w:rsidRDefault="00A0467C" w:rsidP="001A6DBB">
      <w:pPr>
        <w:widowControl w:val="0"/>
        <w:numPr>
          <w:ilvl w:val="1"/>
          <w:numId w:val="8"/>
        </w:numPr>
        <w:autoSpaceDE w:val="0"/>
        <w:autoSpaceDN w:val="0"/>
        <w:adjustRightInd w:val="0"/>
        <w:spacing w:after="120"/>
        <w:jc w:val="both"/>
        <w:rPr>
          <w:rFonts w:ascii="Calibri" w:hAnsi="Calibri"/>
          <w:noProof w:val="0"/>
          <w:sz w:val="22"/>
          <w:szCs w:val="22"/>
        </w:rPr>
      </w:pPr>
      <w:ins w:id="40" w:author="Beatrice" w:date="2016-02-03T11:05:00Z">
        <w:r>
          <w:rPr>
            <w:rFonts w:ascii="Calibri" w:hAnsi="Calibri"/>
            <w:noProof w:val="0"/>
            <w:sz w:val="22"/>
            <w:szCs w:val="22"/>
          </w:rPr>
          <w:t>Undergraduate and graduate s</w:t>
        </w:r>
      </w:ins>
      <w:del w:id="41" w:author="Beatrice" w:date="2016-02-03T11:05:00Z">
        <w:r w:rsidR="00D37F0B" w:rsidRPr="00B357DB" w:rsidDel="00A0467C">
          <w:rPr>
            <w:rFonts w:ascii="Calibri" w:hAnsi="Calibri"/>
            <w:noProof w:val="0"/>
            <w:sz w:val="22"/>
            <w:szCs w:val="22"/>
          </w:rPr>
          <w:delText>S</w:delText>
        </w:r>
      </w:del>
      <w:r w:rsidR="00D37F0B" w:rsidRPr="00B357DB">
        <w:rPr>
          <w:rFonts w:ascii="Calibri" w:hAnsi="Calibri"/>
          <w:noProof w:val="0"/>
          <w:sz w:val="22"/>
          <w:szCs w:val="22"/>
        </w:rPr>
        <w:t>tudent currently enrolled at OSU</w:t>
      </w:r>
    </w:p>
    <w:p w:rsidR="00D37F0B" w:rsidRPr="00B357DB" w:rsidRDefault="00F02DDE" w:rsidP="001A6DBB">
      <w:pPr>
        <w:widowControl w:val="0"/>
        <w:numPr>
          <w:ilvl w:val="1"/>
          <w:numId w:val="8"/>
        </w:numPr>
        <w:autoSpaceDE w:val="0"/>
        <w:autoSpaceDN w:val="0"/>
        <w:adjustRightInd w:val="0"/>
        <w:spacing w:after="120"/>
        <w:jc w:val="both"/>
        <w:rPr>
          <w:rFonts w:ascii="Calibri" w:hAnsi="Calibri"/>
          <w:noProof w:val="0"/>
          <w:sz w:val="22"/>
          <w:szCs w:val="22"/>
        </w:rPr>
      </w:pPr>
      <w:ins w:id="42" w:author="Beatrice" w:date="2015-02-12T15:05:00Z">
        <w:r>
          <w:rPr>
            <w:rFonts w:ascii="Calibri" w:hAnsi="Calibri"/>
            <w:noProof w:val="0"/>
            <w:sz w:val="22"/>
            <w:szCs w:val="22"/>
          </w:rPr>
          <w:t xml:space="preserve">Students younger than 18 will go through the same consent form as those of 18 and older. </w:t>
        </w:r>
      </w:ins>
      <w:del w:id="43" w:author="Beatrice" w:date="2015-02-12T15:05:00Z">
        <w:r w:rsidR="00D37F0B" w:rsidRPr="00B357DB" w:rsidDel="00F02DDE">
          <w:rPr>
            <w:rFonts w:ascii="Calibri" w:hAnsi="Calibri"/>
            <w:noProof w:val="0"/>
            <w:sz w:val="22"/>
            <w:szCs w:val="22"/>
          </w:rPr>
          <w:delText>18 or older</w:delText>
        </w:r>
      </w:del>
    </w:p>
    <w:p w:rsidR="00D37F0B" w:rsidRPr="00B357DB" w:rsidRDefault="00F96CB3" w:rsidP="001A6DBB">
      <w:pPr>
        <w:widowControl w:val="0"/>
        <w:numPr>
          <w:ilvl w:val="1"/>
          <w:numId w:val="8"/>
        </w:numPr>
        <w:autoSpaceDE w:val="0"/>
        <w:autoSpaceDN w:val="0"/>
        <w:adjustRightInd w:val="0"/>
        <w:spacing w:after="120"/>
        <w:jc w:val="both"/>
        <w:rPr>
          <w:rFonts w:ascii="Calibri" w:hAnsi="Calibri"/>
          <w:noProof w:val="0"/>
          <w:sz w:val="22"/>
          <w:szCs w:val="22"/>
        </w:rPr>
      </w:pPr>
      <w:ins w:id="44" w:author="Beatrice" w:date="2016-02-03T11:06:00Z">
        <w:r>
          <w:rPr>
            <w:rFonts w:ascii="Calibri" w:hAnsi="Calibri"/>
            <w:noProof w:val="0"/>
            <w:sz w:val="22"/>
            <w:szCs w:val="22"/>
          </w:rPr>
          <w:t xml:space="preserve">Faculty and staff currently working on OSU campus. </w:t>
        </w:r>
      </w:ins>
      <w:del w:id="45" w:author="Beatrice" w:date="2016-02-03T11:06:00Z">
        <w:r w:rsidR="00D37F0B" w:rsidRPr="00B357DB" w:rsidDel="00A0467C">
          <w:rPr>
            <w:rFonts w:ascii="Calibri" w:hAnsi="Calibri"/>
            <w:noProof w:val="0"/>
            <w:sz w:val="22"/>
            <w:szCs w:val="22"/>
          </w:rPr>
          <w:delText>Currently living or has lived in the past in an OSU residence hall</w:delText>
        </w:r>
      </w:del>
      <w:r w:rsidR="00D37F0B" w:rsidRPr="00B357DB">
        <w:rPr>
          <w:rFonts w:ascii="Calibri" w:hAnsi="Calibri"/>
          <w:noProof w:val="0"/>
          <w:sz w:val="22"/>
          <w:szCs w:val="22"/>
        </w:rPr>
        <w:t xml:space="preserve">. </w:t>
      </w:r>
    </w:p>
    <w:p w:rsidR="00D37F0B" w:rsidRPr="00B357DB" w:rsidRDefault="00D37F0B" w:rsidP="001A6DBB">
      <w:pPr>
        <w:widowControl w:val="0"/>
        <w:autoSpaceDE w:val="0"/>
        <w:autoSpaceDN w:val="0"/>
        <w:adjustRightInd w:val="0"/>
        <w:spacing w:after="120"/>
        <w:ind w:left="720"/>
        <w:jc w:val="both"/>
        <w:rPr>
          <w:rFonts w:ascii="Calibri" w:hAnsi="Calibri"/>
          <w:noProof w:val="0"/>
          <w:sz w:val="22"/>
          <w:szCs w:val="22"/>
        </w:rPr>
      </w:pPr>
      <w:r w:rsidRPr="00B357DB">
        <w:rPr>
          <w:rFonts w:ascii="Calibri" w:hAnsi="Calibri"/>
          <w:noProof w:val="0"/>
          <w:sz w:val="22"/>
          <w:szCs w:val="22"/>
        </w:rPr>
        <w:lastRenderedPageBreak/>
        <w:t>All other population is excluded.</w:t>
      </w:r>
    </w:p>
    <w:p w:rsidR="00D37F0B" w:rsidRPr="00B357DB" w:rsidRDefault="00D37F0B" w:rsidP="001A6DBB">
      <w:pPr>
        <w:widowControl w:val="0"/>
        <w:numPr>
          <w:ilvl w:val="0"/>
          <w:numId w:val="8"/>
        </w:numPr>
        <w:autoSpaceDE w:val="0"/>
        <w:autoSpaceDN w:val="0"/>
        <w:adjustRightInd w:val="0"/>
        <w:spacing w:after="120"/>
        <w:jc w:val="both"/>
        <w:rPr>
          <w:rFonts w:ascii="Calibri" w:hAnsi="Calibri"/>
          <w:noProof w:val="0"/>
          <w:sz w:val="22"/>
          <w:szCs w:val="22"/>
        </w:rPr>
      </w:pPr>
      <w:r w:rsidRPr="00B357DB">
        <w:rPr>
          <w:rFonts w:ascii="Calibri" w:hAnsi="Calibri"/>
          <w:noProof w:val="0"/>
          <w:sz w:val="22"/>
          <w:szCs w:val="22"/>
        </w:rPr>
        <w:t xml:space="preserve">Recruitment: </w:t>
      </w:r>
    </w:p>
    <w:p w:rsidR="00D37F0B" w:rsidRDefault="00D37F0B" w:rsidP="001A6DBB">
      <w:pPr>
        <w:widowControl w:val="0"/>
        <w:autoSpaceDE w:val="0"/>
        <w:autoSpaceDN w:val="0"/>
        <w:adjustRightInd w:val="0"/>
        <w:spacing w:after="120"/>
        <w:ind w:left="720"/>
        <w:jc w:val="both"/>
        <w:rPr>
          <w:rFonts w:ascii="Calibri" w:hAnsi="Calibri"/>
          <w:noProof w:val="0"/>
          <w:sz w:val="22"/>
          <w:szCs w:val="22"/>
        </w:rPr>
      </w:pPr>
      <w:r w:rsidRPr="00B357DB">
        <w:rPr>
          <w:rFonts w:ascii="Calibri" w:hAnsi="Calibri"/>
          <w:noProof w:val="0"/>
          <w:sz w:val="22"/>
          <w:szCs w:val="22"/>
        </w:rPr>
        <w:t>Once the protocol is approved, the recruitment literature will be propagated using the approved channels. The results from this survey will be used to apply for a grant</w:t>
      </w:r>
      <w:ins w:id="46" w:author="Beatrice" w:date="2015-02-12T15:06:00Z">
        <w:r w:rsidR="00F02DDE">
          <w:rPr>
            <w:rFonts w:ascii="Calibri" w:hAnsi="Calibri"/>
            <w:noProof w:val="0"/>
            <w:sz w:val="22"/>
            <w:szCs w:val="22"/>
          </w:rPr>
          <w:t>.</w:t>
        </w:r>
      </w:ins>
    </w:p>
    <w:p w:rsidR="00D37F0B" w:rsidRDefault="00D37F0B" w:rsidP="001A6DBB">
      <w:pPr>
        <w:widowControl w:val="0"/>
        <w:autoSpaceDE w:val="0"/>
        <w:autoSpaceDN w:val="0"/>
        <w:adjustRightInd w:val="0"/>
        <w:spacing w:after="120"/>
        <w:ind w:left="720"/>
        <w:jc w:val="both"/>
        <w:rPr>
          <w:rFonts w:ascii="Calibri" w:hAnsi="Calibri"/>
          <w:noProof w:val="0"/>
          <w:sz w:val="22"/>
          <w:szCs w:val="22"/>
        </w:rPr>
      </w:pPr>
      <w:r>
        <w:rPr>
          <w:rFonts w:ascii="Calibri" w:hAnsi="Calibri"/>
          <w:noProof w:val="0"/>
          <w:sz w:val="22"/>
          <w:szCs w:val="22"/>
        </w:rPr>
        <w:t>The recruitment material provides our contact information (</w:t>
      </w:r>
      <w:hyperlink r:id="rId9" w:history="1">
        <w:r w:rsidRPr="00747058">
          <w:rPr>
            <w:rStyle w:val="Hyperlink"/>
            <w:rFonts w:ascii="Calibri" w:hAnsi="Calibri"/>
            <w:noProof w:val="0"/>
            <w:sz w:val="22"/>
            <w:szCs w:val="22"/>
          </w:rPr>
          <w:t>felix@oregonstate.edu</w:t>
        </w:r>
      </w:hyperlink>
      <w:r>
        <w:rPr>
          <w:rFonts w:ascii="Calibri" w:hAnsi="Calibri"/>
          <w:noProof w:val="0"/>
          <w:sz w:val="22"/>
          <w:szCs w:val="22"/>
        </w:rPr>
        <w:t>)</w:t>
      </w:r>
      <w:r w:rsidR="00227E41">
        <w:rPr>
          <w:rFonts w:ascii="Calibri" w:hAnsi="Calibri"/>
          <w:noProof w:val="0"/>
          <w:sz w:val="22"/>
          <w:szCs w:val="22"/>
        </w:rPr>
        <w:t xml:space="preserve"> and PI contact information</w:t>
      </w:r>
      <w:r>
        <w:rPr>
          <w:rFonts w:ascii="Calibri" w:hAnsi="Calibri"/>
          <w:noProof w:val="0"/>
          <w:sz w:val="22"/>
          <w:szCs w:val="22"/>
        </w:rPr>
        <w:t>. Therefore, it is the potential subjec</w:t>
      </w:r>
      <w:r w:rsidR="00227E41">
        <w:rPr>
          <w:rFonts w:ascii="Calibri" w:hAnsi="Calibri"/>
          <w:noProof w:val="0"/>
          <w:sz w:val="22"/>
          <w:szCs w:val="22"/>
        </w:rPr>
        <w:t>t that will contact us directly</w:t>
      </w:r>
      <w:r>
        <w:rPr>
          <w:rFonts w:ascii="Calibri" w:hAnsi="Calibri"/>
          <w:noProof w:val="0"/>
          <w:sz w:val="22"/>
          <w:szCs w:val="22"/>
        </w:rPr>
        <w:t xml:space="preserve">. We will not be collecting participants’ emails via any other way. </w:t>
      </w:r>
    </w:p>
    <w:p w:rsidR="00D37F0B" w:rsidRDefault="00D37F0B" w:rsidP="001A6DBB">
      <w:pPr>
        <w:widowControl w:val="0"/>
        <w:autoSpaceDE w:val="0"/>
        <w:autoSpaceDN w:val="0"/>
        <w:adjustRightInd w:val="0"/>
        <w:spacing w:after="120"/>
        <w:ind w:left="720"/>
        <w:jc w:val="both"/>
        <w:rPr>
          <w:rFonts w:ascii="Calibri" w:hAnsi="Calibri"/>
          <w:noProof w:val="0"/>
          <w:sz w:val="22"/>
          <w:szCs w:val="22"/>
        </w:rPr>
      </w:pPr>
      <w:r>
        <w:rPr>
          <w:rFonts w:ascii="Calibri" w:hAnsi="Calibri"/>
          <w:noProof w:val="0"/>
          <w:sz w:val="22"/>
          <w:szCs w:val="22"/>
        </w:rPr>
        <w:t>In terms of security and privacy, only the PI (</w:t>
      </w:r>
      <w:del w:id="47" w:author="Beatrice" w:date="2016-02-03T11:08:00Z">
        <w:r w:rsidR="0094164C" w:rsidDel="00F96CB3">
          <w:rPr>
            <w:rFonts w:ascii="Calibri" w:hAnsi="Calibri"/>
            <w:noProof w:val="0"/>
            <w:sz w:val="22"/>
            <w:szCs w:val="22"/>
          </w:rPr>
          <w:delText xml:space="preserve">Lynn Greenough, </w:delText>
        </w:r>
      </w:del>
      <w:r>
        <w:rPr>
          <w:rFonts w:ascii="Calibri" w:hAnsi="Calibri"/>
          <w:noProof w:val="0"/>
          <w:sz w:val="22"/>
          <w:szCs w:val="22"/>
        </w:rPr>
        <w:t>Jon Dorbolo) and the student researcher (</w:t>
      </w:r>
      <w:del w:id="48" w:author="Beatrice" w:date="2016-02-03T11:08:00Z">
        <w:r w:rsidDel="00F96CB3">
          <w:rPr>
            <w:rFonts w:ascii="Calibri" w:hAnsi="Calibri"/>
            <w:noProof w:val="0"/>
            <w:sz w:val="22"/>
            <w:szCs w:val="22"/>
          </w:rPr>
          <w:delText xml:space="preserve">Beatrice </w:delText>
        </w:r>
      </w:del>
      <w:ins w:id="49" w:author="Beatrice" w:date="2016-02-03T11:08:00Z">
        <w:r w:rsidR="00F96CB3">
          <w:rPr>
            <w:rFonts w:ascii="Calibri" w:hAnsi="Calibri"/>
            <w:noProof w:val="0"/>
            <w:sz w:val="22"/>
            <w:szCs w:val="22"/>
          </w:rPr>
          <w:t xml:space="preserve">Béatrice </w:t>
        </w:r>
      </w:ins>
      <w:r>
        <w:rPr>
          <w:rFonts w:ascii="Calibri" w:hAnsi="Calibri"/>
          <w:noProof w:val="0"/>
          <w:sz w:val="22"/>
          <w:szCs w:val="22"/>
        </w:rPr>
        <w:t>Moissinac) have access to this e-mail. Information from potential and actual participants stored in e-mails hosted by Computer Networks (CN) will be protected to the same degree than any other e-mail from Oregon State University.</w:t>
      </w:r>
    </w:p>
    <w:p w:rsidR="00D37F0B" w:rsidRPr="00A17A66" w:rsidRDefault="00D37F0B" w:rsidP="001A6DBB">
      <w:pPr>
        <w:widowControl w:val="0"/>
        <w:autoSpaceDE w:val="0"/>
        <w:autoSpaceDN w:val="0"/>
        <w:adjustRightInd w:val="0"/>
        <w:jc w:val="both"/>
        <w:rPr>
          <w:rFonts w:ascii="Calibri" w:hAnsi="Calibri"/>
          <w:noProof w:val="0"/>
          <w:color w:val="0000FF"/>
          <w:sz w:val="22"/>
          <w:szCs w:val="22"/>
        </w:rPr>
      </w:pPr>
    </w:p>
    <w:p w:rsidR="00D37F0B" w:rsidRPr="00A17A66"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Consent Process</w:t>
      </w:r>
    </w:p>
    <w:p w:rsidR="00D37F0B" w:rsidRDefault="00D37F0B" w:rsidP="001A6DBB">
      <w:pPr>
        <w:widowControl w:val="0"/>
        <w:numPr>
          <w:ilvl w:val="0"/>
          <w:numId w:val="5"/>
        </w:numPr>
        <w:autoSpaceDE w:val="0"/>
        <w:autoSpaceDN w:val="0"/>
        <w:adjustRightInd w:val="0"/>
        <w:spacing w:after="120"/>
        <w:jc w:val="both"/>
        <w:rPr>
          <w:rFonts w:ascii="Calibri" w:hAnsi="Calibri"/>
          <w:noProof w:val="0"/>
          <w:sz w:val="22"/>
          <w:szCs w:val="22"/>
        </w:rPr>
      </w:pPr>
      <w:r w:rsidRPr="007C6EBB">
        <w:rPr>
          <w:rFonts w:ascii="Calibri" w:hAnsi="Calibri"/>
          <w:sz w:val="22"/>
          <w:szCs w:val="22"/>
        </w:rPr>
        <w:t xml:space="preserve">Written consent: </w:t>
      </w:r>
    </w:p>
    <w:p w:rsidR="00D37F0B" w:rsidRPr="007C6EBB" w:rsidRDefault="00D37F0B" w:rsidP="001A6DBB">
      <w:pPr>
        <w:widowControl w:val="0"/>
        <w:autoSpaceDE w:val="0"/>
        <w:autoSpaceDN w:val="0"/>
        <w:adjustRightInd w:val="0"/>
        <w:spacing w:after="120"/>
        <w:ind w:left="720"/>
        <w:jc w:val="both"/>
        <w:rPr>
          <w:rFonts w:ascii="Calibri" w:hAnsi="Calibri"/>
          <w:noProof w:val="0"/>
          <w:sz w:val="22"/>
          <w:szCs w:val="22"/>
        </w:rPr>
      </w:pPr>
      <w:r w:rsidRPr="007C6EBB">
        <w:rPr>
          <w:rFonts w:ascii="Calibri" w:hAnsi="Calibri"/>
          <w:sz w:val="22"/>
          <w:szCs w:val="22"/>
        </w:rPr>
        <w:t xml:space="preserve">See attached consent form. </w:t>
      </w:r>
      <w:r w:rsidR="00F02DDE">
        <w:rPr>
          <w:rFonts w:ascii="Calibri" w:hAnsi="Calibri"/>
          <w:sz w:val="22"/>
          <w:szCs w:val="22"/>
        </w:rPr>
        <w:t xml:space="preserve">We are asking for a waiver of parental permission as it is not a resonable requirement </w:t>
      </w:r>
      <w:del w:id="50" w:author="Beatrice" w:date="2016-02-03T11:08:00Z">
        <w:r w:rsidR="00F02DDE" w:rsidDel="00F96CB3">
          <w:rPr>
            <w:rFonts w:ascii="Calibri" w:hAnsi="Calibri"/>
            <w:sz w:val="22"/>
            <w:szCs w:val="22"/>
          </w:rPr>
          <w:delText xml:space="preserve">ot </w:delText>
        </w:r>
      </w:del>
      <w:ins w:id="51" w:author="Beatrice" w:date="2016-02-03T11:08:00Z">
        <w:r w:rsidR="00F96CB3">
          <w:rPr>
            <w:rFonts w:ascii="Calibri" w:hAnsi="Calibri"/>
            <w:sz w:val="22"/>
            <w:szCs w:val="22"/>
          </w:rPr>
          <w:t xml:space="preserve">to </w:t>
        </w:r>
      </w:ins>
      <w:r w:rsidR="00F02DDE">
        <w:rPr>
          <w:rFonts w:ascii="Calibri" w:hAnsi="Calibri"/>
          <w:sz w:val="22"/>
          <w:szCs w:val="22"/>
        </w:rPr>
        <w:t xml:space="preserve">protect the subjects. </w:t>
      </w:r>
    </w:p>
    <w:p w:rsidR="00D37F0B" w:rsidRPr="007C6EBB" w:rsidRDefault="00D37F0B" w:rsidP="001A6DBB">
      <w:pPr>
        <w:numPr>
          <w:ilvl w:val="0"/>
          <w:numId w:val="5"/>
        </w:numPr>
        <w:spacing w:after="120"/>
        <w:jc w:val="both"/>
        <w:rPr>
          <w:rFonts w:ascii="Calibri" w:hAnsi="Calibri"/>
          <w:noProof w:val="0"/>
          <w:sz w:val="22"/>
          <w:szCs w:val="22"/>
        </w:rPr>
      </w:pPr>
      <w:r w:rsidRPr="007C6EBB">
        <w:rPr>
          <w:rFonts w:ascii="Calibri" w:hAnsi="Calibri"/>
          <w:noProof w:val="0"/>
          <w:sz w:val="22"/>
          <w:szCs w:val="22"/>
        </w:rPr>
        <w:t xml:space="preserve">Describe where and when consent will be obtained. </w:t>
      </w:r>
    </w:p>
    <w:p w:rsidR="00D37F0B" w:rsidRPr="007C6EBB" w:rsidRDefault="00D37F0B" w:rsidP="001A6DBB">
      <w:pPr>
        <w:spacing w:after="120"/>
        <w:ind w:left="720"/>
        <w:jc w:val="both"/>
        <w:rPr>
          <w:rFonts w:ascii="Calibri" w:hAnsi="Calibri"/>
          <w:noProof w:val="0"/>
          <w:sz w:val="22"/>
          <w:szCs w:val="22"/>
        </w:rPr>
      </w:pPr>
      <w:r w:rsidRPr="007C6EBB">
        <w:rPr>
          <w:rFonts w:ascii="Calibri" w:hAnsi="Calibri"/>
          <w:noProof w:val="0"/>
          <w:sz w:val="22"/>
          <w:szCs w:val="22"/>
        </w:rPr>
        <w:t xml:space="preserve">The consent form is presented when the subject arrives at </w:t>
      </w:r>
      <w:r w:rsidR="00925398">
        <w:rPr>
          <w:rFonts w:ascii="Calibri" w:hAnsi="Calibri"/>
          <w:noProof w:val="0"/>
          <w:sz w:val="22"/>
          <w:szCs w:val="22"/>
        </w:rPr>
        <w:t>a</w:t>
      </w:r>
      <w:r w:rsidRPr="007C6EBB">
        <w:rPr>
          <w:rFonts w:ascii="Calibri" w:hAnsi="Calibri"/>
          <w:noProof w:val="0"/>
          <w:sz w:val="22"/>
          <w:szCs w:val="22"/>
        </w:rPr>
        <w:t xml:space="preserve"> room where the interview is hold. </w:t>
      </w:r>
      <w:r w:rsidR="007348D4">
        <w:rPr>
          <w:rFonts w:ascii="Calibri" w:hAnsi="Calibri"/>
          <w:noProof w:val="0"/>
          <w:sz w:val="22"/>
          <w:szCs w:val="22"/>
        </w:rPr>
        <w:t>This room is communicated to the participant when the interview is scheduled. It is not guaranteed to be the same every time, it depends on the availability of conference rooms in</w:t>
      </w:r>
      <w:r w:rsidRPr="007C6EBB">
        <w:rPr>
          <w:rFonts w:ascii="Calibri" w:hAnsi="Calibri"/>
          <w:noProof w:val="0"/>
          <w:sz w:val="22"/>
          <w:szCs w:val="22"/>
        </w:rPr>
        <w:t xml:space="preserve"> Kelley Engineering Center. </w:t>
      </w:r>
    </w:p>
    <w:p w:rsidR="00D37F0B" w:rsidRDefault="00D37F0B" w:rsidP="001A6DBB">
      <w:pPr>
        <w:numPr>
          <w:ilvl w:val="0"/>
          <w:numId w:val="5"/>
        </w:numPr>
        <w:spacing w:after="120"/>
        <w:jc w:val="both"/>
        <w:rPr>
          <w:rFonts w:ascii="Calibri" w:hAnsi="Calibri"/>
          <w:noProof w:val="0"/>
          <w:sz w:val="22"/>
          <w:szCs w:val="22"/>
        </w:rPr>
      </w:pPr>
      <w:r>
        <w:rPr>
          <w:rFonts w:ascii="Calibri" w:hAnsi="Calibri"/>
          <w:noProof w:val="0"/>
          <w:sz w:val="22"/>
          <w:szCs w:val="22"/>
        </w:rPr>
        <w:t>Assessment of comprehension:</w:t>
      </w:r>
    </w:p>
    <w:p w:rsidR="00D37F0B" w:rsidRDefault="00D37F0B" w:rsidP="001A6DBB">
      <w:pPr>
        <w:numPr>
          <w:ilvl w:val="1"/>
          <w:numId w:val="5"/>
        </w:numPr>
        <w:spacing w:after="120"/>
        <w:jc w:val="both"/>
        <w:rPr>
          <w:rFonts w:ascii="Calibri" w:hAnsi="Calibri"/>
          <w:noProof w:val="0"/>
          <w:sz w:val="22"/>
          <w:szCs w:val="22"/>
        </w:rPr>
      </w:pPr>
      <w:r>
        <w:rPr>
          <w:rFonts w:ascii="Calibri" w:hAnsi="Calibri"/>
          <w:noProof w:val="0"/>
          <w:sz w:val="22"/>
          <w:szCs w:val="22"/>
        </w:rPr>
        <w:t>Our interview script requires the interview to assess comprehension of the study information. It provides the open-ended question: “</w:t>
      </w:r>
      <w:r w:rsidRPr="006C5302">
        <w:rPr>
          <w:rFonts w:ascii="Calibri" w:hAnsi="Calibri"/>
          <w:noProof w:val="0"/>
          <w:sz w:val="22"/>
          <w:szCs w:val="22"/>
        </w:rPr>
        <w:t>What questions can I answer for you?</w:t>
      </w:r>
      <w:r>
        <w:rPr>
          <w:rFonts w:ascii="Calibri" w:hAnsi="Calibri"/>
          <w:noProof w:val="0"/>
          <w:sz w:val="22"/>
          <w:szCs w:val="22"/>
        </w:rPr>
        <w:t>”</w:t>
      </w:r>
      <w:r w:rsidR="00F02DDE">
        <w:rPr>
          <w:rFonts w:ascii="Calibri" w:hAnsi="Calibri"/>
          <w:noProof w:val="0"/>
          <w:sz w:val="22"/>
          <w:szCs w:val="22"/>
        </w:rPr>
        <w:t xml:space="preserve"> We are requesting a waiver of documentation as this is not a circumstance that would require written consent outside of the research context. </w:t>
      </w:r>
    </w:p>
    <w:p w:rsidR="00F02DDE" w:rsidRPr="002A347D" w:rsidRDefault="00F02DDE" w:rsidP="00F96CB3">
      <w:pPr>
        <w:spacing w:after="120"/>
        <w:ind w:left="1080"/>
        <w:jc w:val="both"/>
        <w:rPr>
          <w:rFonts w:ascii="Calibri" w:hAnsi="Calibri"/>
          <w:noProof w:val="0"/>
          <w:sz w:val="22"/>
          <w:szCs w:val="22"/>
        </w:rPr>
      </w:pPr>
    </w:p>
    <w:p w:rsidR="00D37F0B" w:rsidRDefault="00D37F0B" w:rsidP="001A6DBB">
      <w:pPr>
        <w:widowControl w:val="0"/>
        <w:numPr>
          <w:ilvl w:val="0"/>
          <w:numId w:val="2"/>
        </w:numPr>
        <w:autoSpaceDE w:val="0"/>
        <w:autoSpaceDN w:val="0"/>
        <w:adjustRightInd w:val="0"/>
        <w:jc w:val="both"/>
        <w:rPr>
          <w:rFonts w:ascii="Calibri" w:hAnsi="Calibri"/>
          <w:noProof w:val="0"/>
          <w:sz w:val="22"/>
          <w:szCs w:val="22"/>
        </w:rPr>
      </w:pPr>
      <w:r w:rsidRPr="00A17A66">
        <w:rPr>
          <w:rFonts w:ascii="Calibri" w:hAnsi="Calibri"/>
          <w:noProof w:val="0"/>
          <w:sz w:val="22"/>
          <w:szCs w:val="22"/>
        </w:rPr>
        <w:t>Assent Process</w:t>
      </w:r>
    </w:p>
    <w:p w:rsidR="00D37F0B" w:rsidRDefault="00925398" w:rsidP="001A6DBB">
      <w:pPr>
        <w:widowControl w:val="0"/>
        <w:autoSpaceDE w:val="0"/>
        <w:autoSpaceDN w:val="0"/>
        <w:adjustRightInd w:val="0"/>
        <w:ind w:left="360"/>
        <w:jc w:val="both"/>
        <w:rPr>
          <w:rFonts w:ascii="Calibri" w:hAnsi="Calibri"/>
          <w:noProof w:val="0"/>
          <w:sz w:val="22"/>
          <w:szCs w:val="22"/>
        </w:rPr>
      </w:pPr>
      <w:r>
        <w:rPr>
          <w:rFonts w:ascii="Calibri" w:hAnsi="Calibri"/>
          <w:noProof w:val="0"/>
          <w:sz w:val="22"/>
          <w:szCs w:val="22"/>
        </w:rPr>
        <w:t>Not applicable</w:t>
      </w:r>
    </w:p>
    <w:p w:rsidR="00925398" w:rsidRPr="0071715A" w:rsidRDefault="00925398" w:rsidP="001A6DBB">
      <w:pPr>
        <w:widowControl w:val="0"/>
        <w:autoSpaceDE w:val="0"/>
        <w:autoSpaceDN w:val="0"/>
        <w:adjustRightInd w:val="0"/>
        <w:ind w:left="360"/>
        <w:jc w:val="both"/>
        <w:rPr>
          <w:rFonts w:ascii="Calibri" w:hAnsi="Calibri"/>
          <w:noProof w:val="0"/>
          <w:sz w:val="22"/>
          <w:szCs w:val="22"/>
        </w:rPr>
      </w:pPr>
    </w:p>
    <w:p w:rsidR="00D37F0B" w:rsidRDefault="00D37F0B" w:rsidP="001A6DBB">
      <w:pPr>
        <w:numPr>
          <w:ilvl w:val="0"/>
          <w:numId w:val="2"/>
        </w:numPr>
        <w:jc w:val="both"/>
        <w:rPr>
          <w:rFonts w:ascii="Calibri" w:hAnsi="Calibri"/>
          <w:sz w:val="22"/>
          <w:szCs w:val="22"/>
        </w:rPr>
      </w:pPr>
      <w:r w:rsidRPr="00A17A66">
        <w:rPr>
          <w:rFonts w:ascii="Calibri" w:hAnsi="Calibri"/>
          <w:noProof w:val="0"/>
          <w:sz w:val="22"/>
          <w:szCs w:val="22"/>
        </w:rPr>
        <w:t>Eligibility Screening</w:t>
      </w:r>
    </w:p>
    <w:p w:rsidR="00D37F0B" w:rsidRDefault="00D37F0B" w:rsidP="001A6DBB">
      <w:pPr>
        <w:ind w:left="360"/>
        <w:jc w:val="both"/>
        <w:rPr>
          <w:rFonts w:ascii="Calibri" w:hAnsi="Calibri"/>
          <w:noProof w:val="0"/>
          <w:sz w:val="22"/>
          <w:szCs w:val="22"/>
        </w:rPr>
      </w:pPr>
    </w:p>
    <w:p w:rsidR="00D37F0B" w:rsidRDefault="00D37F0B" w:rsidP="001A6DBB">
      <w:pPr>
        <w:ind w:left="360"/>
        <w:jc w:val="both"/>
        <w:rPr>
          <w:rFonts w:ascii="Calibri" w:hAnsi="Calibri"/>
          <w:noProof w:val="0"/>
          <w:sz w:val="22"/>
          <w:szCs w:val="22"/>
        </w:rPr>
      </w:pPr>
      <w:r>
        <w:rPr>
          <w:rFonts w:ascii="Calibri" w:hAnsi="Calibri"/>
          <w:noProof w:val="0"/>
          <w:sz w:val="22"/>
          <w:szCs w:val="22"/>
        </w:rPr>
        <w:t xml:space="preserve">The eligibility of a participant is screened several times. First, the recruitment material provides the criteria for participation (the subject screens her/himself). Second, the consent forms reminds those criteria (See section “Why am I invited to be part of this study?”). </w:t>
      </w:r>
    </w:p>
    <w:p w:rsidR="00D37F0B" w:rsidRDefault="00D37F0B" w:rsidP="001A6DBB">
      <w:pPr>
        <w:ind w:left="360"/>
        <w:jc w:val="both"/>
        <w:rPr>
          <w:rFonts w:ascii="Calibri" w:hAnsi="Calibri"/>
          <w:noProof w:val="0"/>
          <w:sz w:val="22"/>
          <w:szCs w:val="22"/>
        </w:rPr>
      </w:pPr>
      <w:r>
        <w:rPr>
          <w:rFonts w:ascii="Calibri" w:hAnsi="Calibri"/>
          <w:noProof w:val="0"/>
          <w:sz w:val="22"/>
          <w:szCs w:val="22"/>
        </w:rPr>
        <w:t>Note that the interviewer collects information about the subject only AFTER the consent form is signed. The first part of the interview is collecting information about the criteria</w:t>
      </w:r>
      <w:del w:id="52" w:author="Beatrice" w:date="2016-02-03T11:09:00Z">
        <w:r w:rsidDel="00F96CB3">
          <w:rPr>
            <w:rFonts w:ascii="Calibri" w:hAnsi="Calibri"/>
            <w:noProof w:val="0"/>
            <w:sz w:val="22"/>
            <w:szCs w:val="22"/>
          </w:rPr>
          <w:delText xml:space="preserve"> (age and living in OSU residence hall)</w:delText>
        </w:r>
      </w:del>
      <w:r>
        <w:rPr>
          <w:rFonts w:ascii="Calibri" w:hAnsi="Calibri"/>
          <w:noProof w:val="0"/>
          <w:sz w:val="22"/>
          <w:szCs w:val="22"/>
        </w:rPr>
        <w:t xml:space="preserve">. The interviewer is trained to stop the interview right away if either of those criteria is not met. </w:t>
      </w:r>
    </w:p>
    <w:p w:rsidR="00D37F0B" w:rsidRPr="00A17A66" w:rsidRDefault="00D37F0B" w:rsidP="001A6DBB">
      <w:pPr>
        <w:widowControl w:val="0"/>
        <w:autoSpaceDE w:val="0"/>
        <w:autoSpaceDN w:val="0"/>
        <w:adjustRightInd w:val="0"/>
        <w:jc w:val="both"/>
        <w:rPr>
          <w:rFonts w:ascii="Calibri" w:hAnsi="Calibri"/>
          <w:noProof w:val="0"/>
          <w:sz w:val="22"/>
          <w:szCs w:val="22"/>
        </w:rPr>
      </w:pPr>
    </w:p>
    <w:p w:rsidR="00D37F0B" w:rsidRPr="008C65B5"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Methods and Procedures</w:t>
      </w:r>
      <w:r w:rsidRPr="008C65B5">
        <w:rPr>
          <w:rFonts w:ascii="Arial" w:eastAsia="Cambria" w:hAnsi="Arial"/>
          <w:noProof w:val="0"/>
          <w:color w:val="222222"/>
          <w:sz w:val="19"/>
          <w:szCs w:val="19"/>
          <w:shd w:val="clear" w:color="auto" w:fill="FFFFFF"/>
        </w:rPr>
        <w:t xml:space="preserve"> </w:t>
      </w:r>
    </w:p>
    <w:p w:rsidR="00D37F0B" w:rsidRDefault="00D37F0B" w:rsidP="001A6DBB">
      <w:pPr>
        <w:spacing w:after="200"/>
        <w:ind w:left="360"/>
        <w:jc w:val="both"/>
        <w:rPr>
          <w:rFonts w:eastAsia="Cambria"/>
          <w:color w:val="222222"/>
          <w:sz w:val="19"/>
          <w:szCs w:val="19"/>
          <w:shd w:val="clear" w:color="auto" w:fill="FFFFFF"/>
        </w:rPr>
      </w:pPr>
      <w:r>
        <w:rPr>
          <w:rFonts w:ascii="Calibri" w:hAnsi="Calibri"/>
          <w:noProof w:val="0"/>
          <w:sz w:val="22"/>
          <w:szCs w:val="22"/>
        </w:rPr>
        <w:lastRenderedPageBreak/>
        <w:t xml:space="preserve">In order to assess the current state of knowledge of </w:t>
      </w:r>
      <w:ins w:id="53" w:author="Beatrice" w:date="2016-02-03T11:09:00Z">
        <w:r w:rsidR="00F96CB3">
          <w:rPr>
            <w:rFonts w:ascii="Calibri" w:hAnsi="Calibri"/>
            <w:noProof w:val="0"/>
            <w:sz w:val="22"/>
            <w:szCs w:val="22"/>
          </w:rPr>
          <w:t xml:space="preserve">the </w:t>
        </w:r>
      </w:ins>
      <w:r>
        <w:rPr>
          <w:rFonts w:ascii="Calibri" w:hAnsi="Calibri"/>
          <w:noProof w:val="0"/>
          <w:sz w:val="22"/>
          <w:szCs w:val="22"/>
        </w:rPr>
        <w:t xml:space="preserve">OSU </w:t>
      </w:r>
      <w:del w:id="54" w:author="Beatrice" w:date="2016-02-03T11:09:00Z">
        <w:r w:rsidDel="00F96CB3">
          <w:rPr>
            <w:rFonts w:ascii="Calibri" w:hAnsi="Calibri"/>
            <w:noProof w:val="0"/>
            <w:sz w:val="22"/>
            <w:szCs w:val="22"/>
          </w:rPr>
          <w:delText>student residents</w:delText>
        </w:r>
      </w:del>
      <w:ins w:id="55" w:author="Beatrice" w:date="2016-02-03T11:09:00Z">
        <w:r w:rsidR="00F96CB3">
          <w:rPr>
            <w:rFonts w:ascii="Calibri" w:hAnsi="Calibri"/>
            <w:noProof w:val="0"/>
            <w:sz w:val="22"/>
            <w:szCs w:val="22"/>
          </w:rPr>
          <w:t>population</w:t>
        </w:r>
      </w:ins>
      <w:r>
        <w:rPr>
          <w:rFonts w:ascii="Calibri" w:hAnsi="Calibri"/>
          <w:noProof w:val="0"/>
          <w:sz w:val="22"/>
          <w:szCs w:val="22"/>
        </w:rPr>
        <w:t xml:space="preserve">, we will conduct individual interviews. </w:t>
      </w:r>
      <w:r w:rsidRPr="008C65B5">
        <w:rPr>
          <w:rFonts w:ascii="Calibri" w:eastAsia="Cambria" w:hAnsi="Calibri"/>
          <w:color w:val="222222"/>
          <w:sz w:val="22"/>
          <w:szCs w:val="19"/>
          <w:shd w:val="clear" w:color="auto" w:fill="FFFFFF"/>
        </w:rPr>
        <w:t>These</w:t>
      </w:r>
      <w:r w:rsidRPr="008C65B5">
        <w:rPr>
          <w:rFonts w:ascii="Calibri" w:eastAsia="Cambria" w:hAnsi="Calibri"/>
          <w:color w:val="222222"/>
          <w:sz w:val="22"/>
        </w:rPr>
        <w:t> interview </w:t>
      </w:r>
      <w:r w:rsidRPr="008C65B5">
        <w:rPr>
          <w:rFonts w:ascii="Calibri" w:eastAsia="Cambria" w:hAnsi="Calibri"/>
          <w:color w:val="222222"/>
          <w:sz w:val="22"/>
          <w:szCs w:val="19"/>
          <w:shd w:val="clear" w:color="auto" w:fill="FFFFFF"/>
        </w:rPr>
        <w:t>will take the form of a “</w:t>
      </w:r>
      <w:r w:rsidRPr="008C65B5">
        <w:rPr>
          <w:rFonts w:ascii="Calibri" w:eastAsia="Cambria" w:hAnsi="Calibri"/>
          <w:color w:val="222222"/>
          <w:sz w:val="22"/>
        </w:rPr>
        <w:t>semi-structured interview</w:t>
      </w:r>
      <w:r w:rsidRPr="008C65B5">
        <w:rPr>
          <w:rFonts w:ascii="Calibri" w:eastAsia="Cambria" w:hAnsi="Calibri"/>
          <w:color w:val="222222"/>
          <w:sz w:val="22"/>
          <w:szCs w:val="19"/>
          <w:shd w:val="clear" w:color="auto" w:fill="FFFFFF"/>
        </w:rPr>
        <w:t>”, as described in Jennifer Preece’s book, “Interaction Design” (2002, John Wiley &amp; Sons). This technique involves a preplanned set of questions, but then interviewees are prompted with neutral questions for more information depending on their answers, until no more information can be elicited.</w:t>
      </w:r>
      <w:r>
        <w:rPr>
          <w:rFonts w:ascii="Calibri" w:eastAsia="Cambria" w:hAnsi="Calibri"/>
          <w:color w:val="222222"/>
          <w:sz w:val="22"/>
          <w:szCs w:val="19"/>
          <w:shd w:val="clear" w:color="auto" w:fill="FFFFFF"/>
        </w:rPr>
        <w:t xml:space="preserve"> </w:t>
      </w:r>
    </w:p>
    <w:p w:rsidR="00D37F0B" w:rsidRDefault="00D37F0B" w:rsidP="001A6DBB">
      <w:pPr>
        <w:widowControl w:val="0"/>
        <w:autoSpaceDE w:val="0"/>
        <w:autoSpaceDN w:val="0"/>
        <w:adjustRightInd w:val="0"/>
        <w:spacing w:after="120"/>
        <w:ind w:left="360"/>
        <w:jc w:val="both"/>
        <w:rPr>
          <w:rFonts w:ascii="Calibri" w:hAnsi="Calibri"/>
          <w:noProof w:val="0"/>
          <w:sz w:val="22"/>
          <w:szCs w:val="22"/>
        </w:rPr>
      </w:pPr>
      <w:r>
        <w:rPr>
          <w:rFonts w:ascii="Calibri" w:hAnsi="Calibri"/>
          <w:noProof w:val="0"/>
          <w:sz w:val="22"/>
          <w:szCs w:val="22"/>
        </w:rPr>
        <w:t>The interview is divided in three parts ordered as follow</w:t>
      </w:r>
    </w:p>
    <w:p w:rsidR="00D37F0B" w:rsidRDefault="00D37F0B" w:rsidP="001A6DBB">
      <w:pPr>
        <w:widowControl w:val="0"/>
        <w:numPr>
          <w:ilvl w:val="1"/>
          <w:numId w:val="25"/>
        </w:numPr>
        <w:autoSpaceDE w:val="0"/>
        <w:autoSpaceDN w:val="0"/>
        <w:adjustRightInd w:val="0"/>
        <w:spacing w:after="120"/>
        <w:jc w:val="both"/>
        <w:rPr>
          <w:rFonts w:ascii="Calibri" w:hAnsi="Calibri"/>
          <w:noProof w:val="0"/>
          <w:sz w:val="22"/>
          <w:szCs w:val="22"/>
        </w:rPr>
      </w:pPr>
      <w:r>
        <w:rPr>
          <w:rFonts w:ascii="Calibri" w:hAnsi="Calibri"/>
          <w:noProof w:val="0"/>
          <w:sz w:val="22"/>
          <w:szCs w:val="22"/>
        </w:rPr>
        <w:t>Introduction of the consent form and presentation of the expectation of the interview.</w:t>
      </w:r>
    </w:p>
    <w:p w:rsidR="00D37F0B" w:rsidRDefault="00D37F0B" w:rsidP="001A6DBB">
      <w:pPr>
        <w:widowControl w:val="0"/>
        <w:numPr>
          <w:ilvl w:val="1"/>
          <w:numId w:val="25"/>
        </w:numPr>
        <w:autoSpaceDE w:val="0"/>
        <w:autoSpaceDN w:val="0"/>
        <w:adjustRightInd w:val="0"/>
        <w:spacing w:after="120"/>
        <w:jc w:val="both"/>
        <w:rPr>
          <w:rFonts w:ascii="Calibri" w:hAnsi="Calibri"/>
          <w:noProof w:val="0"/>
          <w:sz w:val="22"/>
          <w:szCs w:val="22"/>
        </w:rPr>
      </w:pPr>
      <w:r>
        <w:rPr>
          <w:rFonts w:ascii="Calibri" w:hAnsi="Calibri"/>
          <w:noProof w:val="0"/>
          <w:sz w:val="22"/>
          <w:szCs w:val="22"/>
        </w:rPr>
        <w:t>Background questionnaire</w:t>
      </w:r>
    </w:p>
    <w:p w:rsidR="00D37F0B" w:rsidRPr="00CF26A6" w:rsidRDefault="00D37F0B" w:rsidP="001A6DBB">
      <w:pPr>
        <w:widowControl w:val="0"/>
        <w:numPr>
          <w:ilvl w:val="1"/>
          <w:numId w:val="25"/>
        </w:numPr>
        <w:autoSpaceDE w:val="0"/>
        <w:autoSpaceDN w:val="0"/>
        <w:adjustRightInd w:val="0"/>
        <w:spacing w:after="120"/>
        <w:jc w:val="both"/>
        <w:rPr>
          <w:rFonts w:ascii="Calibri" w:hAnsi="Calibri"/>
          <w:noProof w:val="0"/>
          <w:sz w:val="22"/>
          <w:szCs w:val="22"/>
        </w:rPr>
      </w:pPr>
      <w:r>
        <w:rPr>
          <w:rFonts w:ascii="Calibri" w:hAnsi="Calibri"/>
          <w:noProof w:val="0"/>
          <w:sz w:val="22"/>
          <w:szCs w:val="22"/>
        </w:rPr>
        <w:t>Semi-structured case-study questionnaire</w:t>
      </w:r>
    </w:p>
    <w:p w:rsidR="00D37F0B" w:rsidRDefault="00D37F0B" w:rsidP="001A6DBB">
      <w:pPr>
        <w:widowControl w:val="0"/>
        <w:autoSpaceDE w:val="0"/>
        <w:autoSpaceDN w:val="0"/>
        <w:adjustRightInd w:val="0"/>
        <w:spacing w:after="120"/>
        <w:ind w:left="360"/>
        <w:jc w:val="both"/>
        <w:rPr>
          <w:rFonts w:ascii="Calibri" w:hAnsi="Calibri"/>
          <w:noProof w:val="0"/>
          <w:sz w:val="22"/>
          <w:szCs w:val="22"/>
        </w:rPr>
      </w:pPr>
      <w:r>
        <w:rPr>
          <w:rFonts w:ascii="Calibri" w:hAnsi="Calibri"/>
          <w:noProof w:val="0"/>
          <w:sz w:val="22"/>
          <w:szCs w:val="22"/>
        </w:rPr>
        <w:t xml:space="preserve">The interview’s answers will be analyzed using open coding. We will identify each answer with codes associated with the list of skills with want to evaluate. Then, we will conduct a quantitative analysis of the coded skills, present and absence in the answers, to assess knowledge state. </w:t>
      </w:r>
    </w:p>
    <w:p w:rsidR="00D37F0B" w:rsidRPr="002C35DA" w:rsidRDefault="00D37F0B" w:rsidP="003570BE">
      <w:pPr>
        <w:widowControl w:val="0"/>
        <w:autoSpaceDE w:val="0"/>
        <w:autoSpaceDN w:val="0"/>
        <w:adjustRightInd w:val="0"/>
        <w:spacing w:after="120"/>
        <w:ind w:left="360"/>
        <w:jc w:val="both"/>
        <w:rPr>
          <w:rFonts w:ascii="Calibri" w:hAnsi="Calibri"/>
        </w:rPr>
      </w:pPr>
      <w:r w:rsidRPr="002C35DA">
        <w:rPr>
          <w:rFonts w:ascii="Calibri" w:hAnsi="Calibri"/>
        </w:rPr>
        <w:t>The participant will be audio recorded, but it is not required in order to participate. The audio recording is a convenience for the interviewer, in order to pay more attention to the participant than to writing down everything that is said</w:t>
      </w:r>
      <w:r w:rsidR="003570BE" w:rsidRPr="002C35DA">
        <w:rPr>
          <w:rFonts w:ascii="Calibri" w:hAnsi="Calibri"/>
        </w:rPr>
        <w:t xml:space="preserve">. The consent form indicates that the audio recording is not require to participate and the participant has the choice to accept or refuse the audio recording. </w:t>
      </w:r>
    </w:p>
    <w:p w:rsidR="00D37F0B" w:rsidRPr="00A17A66" w:rsidRDefault="00D37F0B" w:rsidP="001A6DBB">
      <w:pPr>
        <w:widowControl w:val="0"/>
        <w:autoSpaceDE w:val="0"/>
        <w:autoSpaceDN w:val="0"/>
        <w:adjustRightInd w:val="0"/>
        <w:spacing w:after="120"/>
        <w:ind w:left="360"/>
        <w:jc w:val="both"/>
        <w:rPr>
          <w:rFonts w:ascii="Calibri" w:hAnsi="Calibri"/>
          <w:noProof w:val="0"/>
          <w:sz w:val="22"/>
          <w:szCs w:val="22"/>
        </w:rPr>
      </w:pPr>
      <w:r>
        <w:rPr>
          <w:rFonts w:ascii="Calibri" w:hAnsi="Calibri"/>
          <w:noProof w:val="0"/>
          <w:sz w:val="22"/>
          <w:szCs w:val="22"/>
        </w:rPr>
        <w:t>The full interviewer’s script is attache</w:t>
      </w:r>
      <w:r w:rsidR="0094164C">
        <w:rPr>
          <w:rFonts w:ascii="Calibri" w:hAnsi="Calibri"/>
          <w:noProof w:val="0"/>
          <w:sz w:val="22"/>
          <w:szCs w:val="22"/>
        </w:rPr>
        <w:t>d to this protocol. This script</w:t>
      </w:r>
      <w:r>
        <w:rPr>
          <w:rFonts w:ascii="Calibri" w:hAnsi="Calibri"/>
          <w:noProof w:val="0"/>
          <w:sz w:val="22"/>
          <w:szCs w:val="22"/>
        </w:rPr>
        <w:t xml:space="preserve"> includes all the questions that the interviewer will ask.  </w:t>
      </w:r>
    </w:p>
    <w:p w:rsidR="00D37F0B"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Compensation</w:t>
      </w:r>
    </w:p>
    <w:p w:rsidR="00D37F0B" w:rsidRPr="00A17A66" w:rsidRDefault="00B357DB" w:rsidP="001A6DBB">
      <w:pPr>
        <w:widowControl w:val="0"/>
        <w:autoSpaceDE w:val="0"/>
        <w:autoSpaceDN w:val="0"/>
        <w:adjustRightInd w:val="0"/>
        <w:spacing w:after="120"/>
        <w:ind w:left="360"/>
        <w:jc w:val="both"/>
        <w:rPr>
          <w:rFonts w:ascii="Calibri" w:hAnsi="Calibri"/>
          <w:noProof w:val="0"/>
          <w:sz w:val="22"/>
          <w:szCs w:val="22"/>
        </w:rPr>
      </w:pPr>
      <w:r>
        <w:rPr>
          <w:rFonts w:ascii="Calibri" w:hAnsi="Calibri"/>
          <w:noProof w:val="0"/>
          <w:sz w:val="22"/>
          <w:szCs w:val="22"/>
        </w:rPr>
        <w:t xml:space="preserve">The participants will </w:t>
      </w:r>
      <w:r w:rsidR="007E45A5">
        <w:rPr>
          <w:rFonts w:ascii="Calibri" w:hAnsi="Calibri"/>
          <w:noProof w:val="0"/>
          <w:sz w:val="22"/>
          <w:szCs w:val="22"/>
        </w:rPr>
        <w:t xml:space="preserve">not </w:t>
      </w:r>
      <w:r>
        <w:rPr>
          <w:rFonts w:ascii="Calibri" w:hAnsi="Calibri"/>
          <w:noProof w:val="0"/>
          <w:sz w:val="22"/>
          <w:szCs w:val="22"/>
        </w:rPr>
        <w:t xml:space="preserve">be compensated for their participation to this research project. </w:t>
      </w:r>
    </w:p>
    <w:p w:rsidR="00D37F0B"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Cost</w:t>
      </w:r>
      <w:r>
        <w:rPr>
          <w:rFonts w:ascii="Calibri" w:hAnsi="Calibri"/>
          <w:noProof w:val="0"/>
          <w:sz w:val="22"/>
          <w:szCs w:val="22"/>
        </w:rPr>
        <w:t>s</w:t>
      </w:r>
    </w:p>
    <w:p w:rsidR="00D37F0B" w:rsidRPr="007348D4" w:rsidRDefault="007348D4" w:rsidP="001A6DBB">
      <w:pPr>
        <w:widowControl w:val="0"/>
        <w:autoSpaceDE w:val="0"/>
        <w:autoSpaceDN w:val="0"/>
        <w:adjustRightInd w:val="0"/>
        <w:spacing w:after="120"/>
        <w:ind w:left="360"/>
        <w:jc w:val="both"/>
        <w:rPr>
          <w:rFonts w:ascii="Calibri" w:hAnsi="Calibri"/>
          <w:noProof w:val="0"/>
          <w:sz w:val="22"/>
          <w:szCs w:val="22"/>
        </w:rPr>
      </w:pPr>
      <w:r w:rsidRPr="007348D4">
        <w:rPr>
          <w:rFonts w:ascii="Calibri" w:hAnsi="Calibri"/>
          <w:noProof w:val="0"/>
          <w:sz w:val="22"/>
          <w:szCs w:val="22"/>
        </w:rPr>
        <w:t>The interview will be held on campus, thus there should be no cost to the participant.</w:t>
      </w:r>
    </w:p>
    <w:p w:rsidR="00D37F0B" w:rsidRPr="00A17A66"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 xml:space="preserve">Drugs or Biologics </w:t>
      </w:r>
    </w:p>
    <w:p w:rsidR="00D37F0B" w:rsidRPr="00A17A66" w:rsidRDefault="00925398" w:rsidP="001A6DBB">
      <w:pPr>
        <w:ind w:firstLine="360"/>
        <w:jc w:val="both"/>
        <w:rPr>
          <w:rFonts w:ascii="Calibri" w:hAnsi="Calibri"/>
          <w:noProof w:val="0"/>
          <w:color w:val="0000FF"/>
          <w:sz w:val="22"/>
          <w:szCs w:val="22"/>
        </w:rPr>
      </w:pPr>
      <w:r>
        <w:rPr>
          <w:rFonts w:ascii="Calibri" w:hAnsi="Calibri"/>
          <w:bCs/>
          <w:sz w:val="22"/>
          <w:szCs w:val="22"/>
        </w:rPr>
        <w:t>Not applicable</w:t>
      </w:r>
    </w:p>
    <w:p w:rsidR="00D37F0B" w:rsidRPr="00A17A66" w:rsidRDefault="00D37F0B" w:rsidP="001A6DBB">
      <w:pPr>
        <w:ind w:left="360"/>
        <w:jc w:val="both"/>
        <w:rPr>
          <w:rFonts w:ascii="Calibri" w:hAnsi="Calibri"/>
          <w:noProof w:val="0"/>
          <w:color w:val="0000FF"/>
          <w:sz w:val="22"/>
          <w:szCs w:val="22"/>
        </w:rPr>
      </w:pPr>
    </w:p>
    <w:p w:rsidR="00D37F0B" w:rsidRPr="00A17A66"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Dietary Supplements</w:t>
      </w:r>
      <w:r>
        <w:rPr>
          <w:rFonts w:ascii="Calibri" w:hAnsi="Calibri"/>
          <w:noProof w:val="0"/>
          <w:sz w:val="22"/>
          <w:szCs w:val="22"/>
        </w:rPr>
        <w:t xml:space="preserve"> or Food</w:t>
      </w:r>
    </w:p>
    <w:p w:rsidR="00925398" w:rsidRPr="00A17A66" w:rsidRDefault="00925398" w:rsidP="001A6DBB">
      <w:pPr>
        <w:ind w:firstLine="360"/>
        <w:jc w:val="both"/>
        <w:rPr>
          <w:rFonts w:ascii="Calibri" w:hAnsi="Calibri"/>
          <w:noProof w:val="0"/>
          <w:color w:val="0000FF"/>
          <w:sz w:val="22"/>
          <w:szCs w:val="22"/>
        </w:rPr>
      </w:pPr>
      <w:r>
        <w:rPr>
          <w:rFonts w:ascii="Calibri" w:hAnsi="Calibri"/>
          <w:bCs/>
          <w:sz w:val="22"/>
          <w:szCs w:val="22"/>
        </w:rPr>
        <w:t>Not applicable</w:t>
      </w:r>
    </w:p>
    <w:p w:rsidR="00925398" w:rsidRPr="00A17A66" w:rsidRDefault="00925398" w:rsidP="001A6DBB">
      <w:pPr>
        <w:widowControl w:val="0"/>
        <w:autoSpaceDE w:val="0"/>
        <w:autoSpaceDN w:val="0"/>
        <w:adjustRightInd w:val="0"/>
        <w:jc w:val="both"/>
        <w:rPr>
          <w:rFonts w:ascii="Calibri" w:hAnsi="Calibri"/>
          <w:noProof w:val="0"/>
          <w:color w:val="0000FF"/>
          <w:sz w:val="22"/>
          <w:szCs w:val="22"/>
        </w:rPr>
      </w:pPr>
    </w:p>
    <w:p w:rsidR="00D37F0B"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Medical Devices</w:t>
      </w:r>
    </w:p>
    <w:p w:rsidR="00925398" w:rsidRPr="00A17A66" w:rsidRDefault="00925398" w:rsidP="001A6DBB">
      <w:pPr>
        <w:widowControl w:val="0"/>
        <w:autoSpaceDE w:val="0"/>
        <w:autoSpaceDN w:val="0"/>
        <w:adjustRightInd w:val="0"/>
        <w:spacing w:after="120"/>
        <w:ind w:firstLine="360"/>
        <w:jc w:val="both"/>
        <w:rPr>
          <w:rFonts w:ascii="Calibri" w:hAnsi="Calibri"/>
          <w:noProof w:val="0"/>
          <w:sz w:val="22"/>
          <w:szCs w:val="22"/>
        </w:rPr>
      </w:pPr>
      <w:r>
        <w:rPr>
          <w:rFonts w:ascii="Calibri" w:hAnsi="Calibri"/>
          <w:noProof w:val="0"/>
          <w:sz w:val="22"/>
          <w:szCs w:val="22"/>
        </w:rPr>
        <w:t xml:space="preserve">Not </w:t>
      </w:r>
      <w:r>
        <w:rPr>
          <w:rFonts w:ascii="Calibri" w:hAnsi="Calibri"/>
          <w:bCs/>
          <w:sz w:val="22"/>
          <w:szCs w:val="22"/>
        </w:rPr>
        <w:t>applicable</w:t>
      </w:r>
    </w:p>
    <w:p w:rsidR="00D37F0B"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Radiation</w:t>
      </w:r>
    </w:p>
    <w:p w:rsidR="00925398" w:rsidRPr="00A17A66" w:rsidRDefault="00925398" w:rsidP="001A6DBB">
      <w:pPr>
        <w:widowControl w:val="0"/>
        <w:autoSpaceDE w:val="0"/>
        <w:autoSpaceDN w:val="0"/>
        <w:adjustRightInd w:val="0"/>
        <w:spacing w:after="120"/>
        <w:ind w:firstLine="360"/>
        <w:jc w:val="both"/>
        <w:rPr>
          <w:rFonts w:ascii="Calibri" w:hAnsi="Calibri"/>
          <w:noProof w:val="0"/>
          <w:sz w:val="22"/>
          <w:szCs w:val="22"/>
        </w:rPr>
      </w:pPr>
      <w:r>
        <w:rPr>
          <w:rFonts w:ascii="Calibri" w:hAnsi="Calibri"/>
          <w:noProof w:val="0"/>
          <w:sz w:val="22"/>
          <w:szCs w:val="22"/>
        </w:rPr>
        <w:t xml:space="preserve">Not </w:t>
      </w:r>
      <w:r>
        <w:rPr>
          <w:rFonts w:ascii="Calibri" w:hAnsi="Calibri"/>
          <w:bCs/>
          <w:sz w:val="22"/>
          <w:szCs w:val="22"/>
        </w:rPr>
        <w:t>applicable</w:t>
      </w:r>
    </w:p>
    <w:p w:rsidR="00D37F0B"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Biological Samples</w:t>
      </w:r>
    </w:p>
    <w:p w:rsidR="00925398" w:rsidRPr="00A17A66" w:rsidRDefault="00925398" w:rsidP="001A6DBB">
      <w:pPr>
        <w:widowControl w:val="0"/>
        <w:autoSpaceDE w:val="0"/>
        <w:autoSpaceDN w:val="0"/>
        <w:adjustRightInd w:val="0"/>
        <w:spacing w:after="120"/>
        <w:ind w:firstLine="360"/>
        <w:jc w:val="both"/>
        <w:rPr>
          <w:rFonts w:ascii="Calibri" w:hAnsi="Calibri"/>
          <w:noProof w:val="0"/>
          <w:sz w:val="22"/>
          <w:szCs w:val="22"/>
        </w:rPr>
      </w:pPr>
      <w:r>
        <w:rPr>
          <w:rFonts w:ascii="Calibri" w:hAnsi="Calibri"/>
          <w:noProof w:val="0"/>
          <w:sz w:val="22"/>
          <w:szCs w:val="22"/>
        </w:rPr>
        <w:t>Not applicable</w:t>
      </w:r>
    </w:p>
    <w:p w:rsidR="00D37F0B"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Anonymity or Confidentiality</w:t>
      </w:r>
    </w:p>
    <w:p w:rsidR="00D8437A" w:rsidRDefault="00D8437A" w:rsidP="001A6DBB">
      <w:pPr>
        <w:widowControl w:val="0"/>
        <w:autoSpaceDE w:val="0"/>
        <w:autoSpaceDN w:val="0"/>
        <w:adjustRightInd w:val="0"/>
        <w:spacing w:after="120"/>
        <w:ind w:left="360"/>
        <w:jc w:val="both"/>
        <w:rPr>
          <w:rFonts w:ascii="Calibri" w:hAnsi="Calibri"/>
          <w:noProof w:val="0"/>
          <w:sz w:val="22"/>
          <w:szCs w:val="22"/>
        </w:rPr>
      </w:pPr>
      <w:r>
        <w:rPr>
          <w:rFonts w:ascii="Calibri" w:hAnsi="Calibri"/>
          <w:noProof w:val="0"/>
          <w:sz w:val="22"/>
          <w:szCs w:val="22"/>
        </w:rPr>
        <w:t>The e-mail provided with the recruitment material (</w:t>
      </w:r>
      <w:hyperlink r:id="rId10" w:history="1">
        <w:r w:rsidRPr="00EE31B2">
          <w:rPr>
            <w:rStyle w:val="Hyperlink"/>
            <w:rFonts w:ascii="Calibri" w:hAnsi="Calibri"/>
            <w:noProof w:val="0"/>
            <w:sz w:val="22"/>
            <w:szCs w:val="22"/>
          </w:rPr>
          <w:t>felix@oregonstate.edu</w:t>
        </w:r>
      </w:hyperlink>
      <w:r>
        <w:rPr>
          <w:rFonts w:ascii="Calibri" w:hAnsi="Calibri"/>
          <w:noProof w:val="0"/>
          <w:sz w:val="22"/>
          <w:szCs w:val="22"/>
        </w:rPr>
        <w:t xml:space="preserve">) is hosted on OSU server, </w:t>
      </w:r>
      <w:r>
        <w:rPr>
          <w:rFonts w:ascii="Calibri" w:hAnsi="Calibri"/>
          <w:noProof w:val="0"/>
          <w:sz w:val="22"/>
          <w:szCs w:val="22"/>
        </w:rPr>
        <w:lastRenderedPageBreak/>
        <w:t>providing us the same degree of protection than any other e-mail on campus. Only the members of this study have access to this e-mail.</w:t>
      </w:r>
    </w:p>
    <w:p w:rsidR="00D37F0B" w:rsidRPr="00B357DB" w:rsidRDefault="00D8437A" w:rsidP="001A6DBB">
      <w:pPr>
        <w:widowControl w:val="0"/>
        <w:autoSpaceDE w:val="0"/>
        <w:autoSpaceDN w:val="0"/>
        <w:adjustRightInd w:val="0"/>
        <w:spacing w:after="120"/>
        <w:ind w:left="360"/>
        <w:jc w:val="both"/>
        <w:rPr>
          <w:rFonts w:ascii="Calibri" w:hAnsi="Calibri"/>
          <w:noProof w:val="0"/>
          <w:sz w:val="22"/>
          <w:szCs w:val="22"/>
        </w:rPr>
      </w:pPr>
      <w:r w:rsidRPr="00D8437A">
        <w:rPr>
          <w:rFonts w:ascii="Calibri" w:hAnsi="Calibri"/>
          <w:noProof w:val="0"/>
          <w:sz w:val="22"/>
          <w:szCs w:val="22"/>
        </w:rPr>
        <w:t>The information provided during this study will be kept confidential to the extent permitted by law.  However, federal government regulatory agencies and the Oregon State University Institutional Review Board (a committee that reviews and approves research studies involving human subjects) may inspect and copy records pertaining to this research. To maintain confidentiality, random numbers will be assigned to all questionnaires and modification efforts. The random numbers’ ties to a participant’s name or ID will be destroyed as soon as data collection is complete. Most of the research data will be stored electronically (password-protected in a way that is accessible only to the research team). All data will be stored in a secure location</w:t>
      </w:r>
      <w:r>
        <w:rPr>
          <w:rFonts w:ascii="Calibri" w:hAnsi="Calibri"/>
          <w:noProof w:val="0"/>
          <w:sz w:val="22"/>
          <w:szCs w:val="22"/>
        </w:rPr>
        <w:t xml:space="preserve"> (OSU TAC server) for at least 7 years</w:t>
      </w:r>
      <w:r w:rsidRPr="00D8437A">
        <w:rPr>
          <w:rFonts w:ascii="Calibri" w:hAnsi="Calibri"/>
          <w:noProof w:val="0"/>
          <w:sz w:val="22"/>
          <w:szCs w:val="22"/>
        </w:rPr>
        <w:t xml:space="preserve">. Hardcopies of data such as responses to questionnaire and interview questions will be shredded once data analysis has been completed. </w:t>
      </w:r>
      <w:r w:rsidRPr="00D8437A">
        <w:rPr>
          <w:rFonts w:ascii="Calibri" w:hAnsi="Calibri"/>
          <w:bCs/>
          <w:noProof w:val="0"/>
          <w:sz w:val="22"/>
          <w:szCs w:val="22"/>
        </w:rPr>
        <w:t>If the results of this project are published, participants’ identity will not be made public.</w:t>
      </w:r>
      <w:r>
        <w:rPr>
          <w:rFonts w:ascii="Calibri" w:hAnsi="Calibri"/>
          <w:bCs/>
          <w:noProof w:val="0"/>
          <w:sz w:val="22"/>
          <w:szCs w:val="22"/>
        </w:rPr>
        <w:t xml:space="preserve"> If the results of this project are published, the quantitative data will be presented in aggregated form.</w:t>
      </w:r>
    </w:p>
    <w:p w:rsidR="00D37F0B" w:rsidRPr="00A17A66" w:rsidRDefault="00D37F0B" w:rsidP="001A6DBB">
      <w:pPr>
        <w:jc w:val="both"/>
        <w:rPr>
          <w:rFonts w:ascii="Calibri" w:hAnsi="Calibri"/>
          <w:noProof w:val="0"/>
          <w:color w:val="0000FF"/>
          <w:sz w:val="22"/>
          <w:szCs w:val="22"/>
        </w:rPr>
      </w:pPr>
    </w:p>
    <w:p w:rsidR="00D37F0B"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Risks</w:t>
      </w:r>
    </w:p>
    <w:p w:rsidR="00B357DB" w:rsidRPr="00A17A66" w:rsidRDefault="00B357DB" w:rsidP="001A6DBB">
      <w:pPr>
        <w:widowControl w:val="0"/>
        <w:autoSpaceDE w:val="0"/>
        <w:autoSpaceDN w:val="0"/>
        <w:adjustRightInd w:val="0"/>
        <w:spacing w:after="120"/>
        <w:ind w:left="360"/>
        <w:jc w:val="both"/>
        <w:rPr>
          <w:rFonts w:ascii="Calibri" w:hAnsi="Calibri"/>
          <w:noProof w:val="0"/>
          <w:sz w:val="22"/>
          <w:szCs w:val="22"/>
        </w:rPr>
      </w:pPr>
      <w:r w:rsidRPr="00B357DB">
        <w:rPr>
          <w:rFonts w:ascii="Calibri" w:hAnsi="Calibri"/>
          <w:noProof w:val="0"/>
          <w:sz w:val="22"/>
          <w:szCs w:val="22"/>
        </w:rPr>
        <w:t>There are no foreseeable risks other than the potential for breach of confidentiality</w:t>
      </w:r>
    </w:p>
    <w:p w:rsidR="00D37F0B"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Benefits</w:t>
      </w:r>
    </w:p>
    <w:p w:rsidR="00B357DB" w:rsidRPr="00B357DB" w:rsidRDefault="00B357DB" w:rsidP="001A6DBB">
      <w:pPr>
        <w:widowControl w:val="0"/>
        <w:autoSpaceDE w:val="0"/>
        <w:autoSpaceDN w:val="0"/>
        <w:adjustRightInd w:val="0"/>
        <w:spacing w:after="120"/>
        <w:ind w:left="360"/>
        <w:jc w:val="both"/>
        <w:rPr>
          <w:rFonts w:ascii="Calibri" w:hAnsi="Calibri"/>
          <w:noProof w:val="0"/>
          <w:sz w:val="22"/>
          <w:szCs w:val="22"/>
        </w:rPr>
      </w:pPr>
      <w:r w:rsidRPr="00B357DB">
        <w:rPr>
          <w:rFonts w:ascii="Calibri" w:hAnsi="Calibri"/>
          <w:noProof w:val="0"/>
          <w:sz w:val="22"/>
          <w:szCs w:val="22"/>
        </w:rPr>
        <w:t>There are no direct benefits to a participant in this study. We intend to use the information gathered to improve the fire safety training across OSU’s residences hall.</w:t>
      </w:r>
    </w:p>
    <w:p w:rsidR="00D37F0B" w:rsidRDefault="00D37F0B" w:rsidP="001A6DBB">
      <w:pPr>
        <w:widowControl w:val="0"/>
        <w:numPr>
          <w:ilvl w:val="0"/>
          <w:numId w:val="2"/>
        </w:numPr>
        <w:autoSpaceDE w:val="0"/>
        <w:autoSpaceDN w:val="0"/>
        <w:adjustRightInd w:val="0"/>
        <w:spacing w:after="120"/>
        <w:jc w:val="both"/>
        <w:rPr>
          <w:rFonts w:ascii="Calibri" w:hAnsi="Calibri"/>
          <w:noProof w:val="0"/>
          <w:sz w:val="22"/>
          <w:szCs w:val="22"/>
        </w:rPr>
      </w:pPr>
      <w:r w:rsidRPr="00A17A66">
        <w:rPr>
          <w:rFonts w:ascii="Calibri" w:hAnsi="Calibri"/>
          <w:noProof w:val="0"/>
          <w:sz w:val="22"/>
          <w:szCs w:val="22"/>
        </w:rPr>
        <w:t xml:space="preserve">Assessment of </w:t>
      </w:r>
      <w:r>
        <w:rPr>
          <w:rFonts w:ascii="Calibri" w:hAnsi="Calibri"/>
          <w:noProof w:val="0"/>
          <w:sz w:val="22"/>
          <w:szCs w:val="22"/>
        </w:rPr>
        <w:t xml:space="preserve">the risks and benefits. </w:t>
      </w:r>
    </w:p>
    <w:p w:rsidR="00B357DB" w:rsidRPr="00B357DB" w:rsidRDefault="00B357DB" w:rsidP="001A6DBB">
      <w:pPr>
        <w:widowControl w:val="0"/>
        <w:autoSpaceDE w:val="0"/>
        <w:autoSpaceDN w:val="0"/>
        <w:adjustRightInd w:val="0"/>
        <w:spacing w:after="120"/>
        <w:ind w:left="360"/>
        <w:jc w:val="both"/>
        <w:rPr>
          <w:rFonts w:ascii="Calibri" w:hAnsi="Calibri"/>
          <w:noProof w:val="0"/>
          <w:sz w:val="22"/>
          <w:szCs w:val="22"/>
        </w:rPr>
      </w:pPr>
      <w:r w:rsidRPr="00B357DB">
        <w:rPr>
          <w:rFonts w:ascii="Calibri" w:hAnsi="Calibri"/>
          <w:noProof w:val="0"/>
          <w:sz w:val="22"/>
          <w:szCs w:val="22"/>
        </w:rPr>
        <w:t>This research project is very simple and present</w:t>
      </w:r>
      <w:r w:rsidR="00227E41">
        <w:rPr>
          <w:rFonts w:ascii="Calibri" w:hAnsi="Calibri"/>
          <w:noProof w:val="0"/>
          <w:sz w:val="22"/>
          <w:szCs w:val="22"/>
        </w:rPr>
        <w:t>s</w:t>
      </w:r>
      <w:r w:rsidRPr="00B357DB">
        <w:rPr>
          <w:rFonts w:ascii="Calibri" w:hAnsi="Calibri"/>
          <w:noProof w:val="0"/>
          <w:sz w:val="22"/>
          <w:szCs w:val="22"/>
        </w:rPr>
        <w:t xml:space="preserve"> only minimal risk for a potential gain in knowledge that can impact the safety of the OSU community.</w:t>
      </w:r>
    </w:p>
    <w:p w:rsidR="00D37F0B" w:rsidRPr="00A17A66" w:rsidRDefault="00D37F0B" w:rsidP="001A6DBB">
      <w:pPr>
        <w:widowControl w:val="0"/>
        <w:autoSpaceDE w:val="0"/>
        <w:autoSpaceDN w:val="0"/>
        <w:adjustRightInd w:val="0"/>
        <w:spacing w:after="120"/>
        <w:ind w:left="360"/>
        <w:jc w:val="both"/>
        <w:rPr>
          <w:rFonts w:ascii="Calibri" w:hAnsi="Calibri"/>
          <w:noProof w:val="0"/>
          <w:sz w:val="22"/>
          <w:szCs w:val="22"/>
        </w:rPr>
      </w:pPr>
      <w:r>
        <w:rPr>
          <w:rFonts w:ascii="Calibri" w:hAnsi="Calibri"/>
          <w:noProof w:val="0"/>
          <w:color w:val="0000FF"/>
          <w:sz w:val="22"/>
          <w:szCs w:val="22"/>
        </w:rPr>
        <w:t xml:space="preserve"> </w:t>
      </w:r>
    </w:p>
    <w:sectPr w:rsidR="00D37F0B" w:rsidRPr="00A17A66" w:rsidSect="00D37F0B">
      <w:headerReference w:type="default" r:id="rId11"/>
      <w:footerReference w:type="default" r:id="rId12"/>
      <w:headerReference w:type="first" r:id="rId13"/>
      <w:footerReference w:type="first" r:id="rId14"/>
      <w:pgSz w:w="12240" w:h="15840" w:code="1"/>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28E" w:rsidRDefault="00BC228E">
      <w:r>
        <w:separator/>
      </w:r>
    </w:p>
  </w:endnote>
  <w:endnote w:type="continuationSeparator" w:id="0">
    <w:p w:rsidR="00BC228E" w:rsidRDefault="00BC2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67C" w:rsidRPr="00B357DB" w:rsidRDefault="00A0467C" w:rsidP="00D37F0B">
    <w:pPr>
      <w:pStyle w:val="Footer"/>
      <w:jc w:val="center"/>
      <w:rPr>
        <w:rFonts w:ascii="Calibri" w:hAnsi="Calibri"/>
        <w:color w:val="0000FF"/>
        <w:sz w:val="20"/>
        <w:lang w:val="en-US"/>
      </w:rPr>
    </w:pPr>
    <w:del w:id="56" w:author="Beatrice" w:date="2016-02-03T10:59:00Z">
      <w:r w:rsidDel="00A0467C">
        <w:rPr>
          <w:rFonts w:ascii="Calibri" w:hAnsi="Calibri"/>
          <w:color w:val="0000FF"/>
          <w:sz w:val="20"/>
          <w:lang w:val="en-US"/>
        </w:rPr>
        <w:delText>Lynn Greenough</w:delText>
      </w:r>
    </w:del>
    <w:ins w:id="57" w:author="Beatrice" w:date="2016-02-03T10:59:00Z">
      <w:r>
        <w:rPr>
          <w:rFonts w:ascii="Calibri" w:hAnsi="Calibri"/>
          <w:color w:val="0000FF"/>
          <w:sz w:val="20"/>
          <w:lang w:val="en-US"/>
        </w:rPr>
        <w:t>Jon Dorbolo</w:t>
      </w:r>
    </w:ins>
    <w:r w:rsidRPr="00A17A66">
      <w:rPr>
        <w:rFonts w:ascii="Calibri" w:hAnsi="Calibri"/>
        <w:color w:val="0000FF"/>
        <w:sz w:val="20"/>
      </w:rPr>
      <w:tab/>
      <w:t xml:space="preserve">Page </w:t>
    </w:r>
    <w:r w:rsidRPr="00A17A66">
      <w:rPr>
        <w:rFonts w:ascii="Calibri" w:hAnsi="Calibri"/>
        <w:color w:val="0000FF"/>
        <w:sz w:val="20"/>
      </w:rPr>
      <w:fldChar w:fldCharType="begin"/>
    </w:r>
    <w:r w:rsidRPr="00A17A66">
      <w:rPr>
        <w:rFonts w:ascii="Calibri" w:hAnsi="Calibri"/>
        <w:color w:val="0000FF"/>
        <w:sz w:val="20"/>
      </w:rPr>
      <w:instrText xml:space="preserve"> PAGE </w:instrText>
    </w:r>
    <w:r w:rsidRPr="00A17A66">
      <w:rPr>
        <w:rFonts w:ascii="Calibri" w:hAnsi="Calibri"/>
        <w:color w:val="0000FF"/>
        <w:sz w:val="20"/>
      </w:rPr>
      <w:fldChar w:fldCharType="separate"/>
    </w:r>
    <w:r w:rsidR="00EC2E3F">
      <w:rPr>
        <w:rFonts w:ascii="Calibri" w:hAnsi="Calibri"/>
        <w:color w:val="0000FF"/>
        <w:sz w:val="20"/>
      </w:rPr>
      <w:t>7</w:t>
    </w:r>
    <w:r w:rsidRPr="00A17A66">
      <w:rPr>
        <w:rFonts w:ascii="Calibri" w:hAnsi="Calibri"/>
        <w:color w:val="0000FF"/>
        <w:sz w:val="20"/>
      </w:rPr>
      <w:fldChar w:fldCharType="end"/>
    </w:r>
    <w:r w:rsidRPr="00A17A66">
      <w:rPr>
        <w:rFonts w:ascii="Calibri" w:hAnsi="Calibri"/>
        <w:color w:val="0000FF"/>
        <w:sz w:val="20"/>
      </w:rPr>
      <w:t xml:space="preserve"> of </w:t>
    </w:r>
    <w:r w:rsidRPr="00A17A66">
      <w:rPr>
        <w:rFonts w:ascii="Calibri" w:hAnsi="Calibri"/>
        <w:color w:val="0000FF"/>
        <w:sz w:val="20"/>
      </w:rPr>
      <w:fldChar w:fldCharType="begin"/>
    </w:r>
    <w:r w:rsidRPr="00A17A66">
      <w:rPr>
        <w:rFonts w:ascii="Calibri" w:hAnsi="Calibri"/>
        <w:color w:val="0000FF"/>
        <w:sz w:val="20"/>
      </w:rPr>
      <w:instrText xml:space="preserve"> NUMPAGES </w:instrText>
    </w:r>
    <w:r w:rsidRPr="00A17A66">
      <w:rPr>
        <w:rFonts w:ascii="Calibri" w:hAnsi="Calibri"/>
        <w:color w:val="0000FF"/>
        <w:sz w:val="20"/>
      </w:rPr>
      <w:fldChar w:fldCharType="separate"/>
    </w:r>
    <w:r w:rsidR="00EC2E3F">
      <w:rPr>
        <w:rFonts w:ascii="Calibri" w:hAnsi="Calibri"/>
        <w:color w:val="0000FF"/>
        <w:sz w:val="20"/>
      </w:rPr>
      <w:t>7</w:t>
    </w:r>
    <w:r w:rsidRPr="00A17A66">
      <w:rPr>
        <w:rFonts w:ascii="Calibri" w:hAnsi="Calibri"/>
        <w:color w:val="0000FF"/>
        <w:sz w:val="20"/>
      </w:rPr>
      <w:fldChar w:fldCharType="end"/>
    </w:r>
    <w:r w:rsidRPr="00A17A66">
      <w:rPr>
        <w:rFonts w:ascii="Calibri" w:hAnsi="Calibri"/>
        <w:color w:val="0000FF"/>
        <w:sz w:val="20"/>
      </w:rPr>
      <w:tab/>
      <w:t xml:space="preserve">Version </w:t>
    </w:r>
    <w:r>
      <w:rPr>
        <w:rFonts w:ascii="Calibri" w:hAnsi="Calibri"/>
        <w:color w:val="0000FF"/>
        <w:sz w:val="20"/>
        <w:lang w:val="en-US"/>
      </w:rPr>
      <w:t xml:space="preserve">of February </w:t>
    </w:r>
    <w:del w:id="58" w:author="Beatrice" w:date="2016-02-03T10:59:00Z">
      <w:r w:rsidDel="00A0467C">
        <w:rPr>
          <w:rFonts w:ascii="Calibri" w:hAnsi="Calibri"/>
          <w:color w:val="0000FF"/>
          <w:sz w:val="20"/>
          <w:lang w:val="en-US"/>
        </w:rPr>
        <w:delText>9</w:delText>
      </w:r>
    </w:del>
    <w:ins w:id="59" w:author="Beatrice" w:date="2016-02-03T10:59:00Z">
      <w:r>
        <w:rPr>
          <w:rFonts w:ascii="Calibri" w:hAnsi="Calibri"/>
          <w:color w:val="0000FF"/>
          <w:sz w:val="20"/>
          <w:lang w:val="en-US"/>
        </w:rPr>
        <w:t>3</w:t>
      </w:r>
    </w:ins>
    <w:r>
      <w:rPr>
        <w:rFonts w:ascii="Calibri" w:hAnsi="Calibri"/>
        <w:color w:val="0000FF"/>
        <w:sz w:val="20"/>
        <w:lang w:val="en-US"/>
      </w:rPr>
      <w:t>, 201</w:t>
    </w:r>
    <w:ins w:id="60" w:author="Beatrice" w:date="2016-02-03T10:59:00Z">
      <w:r>
        <w:rPr>
          <w:rFonts w:ascii="Calibri" w:hAnsi="Calibri"/>
          <w:color w:val="0000FF"/>
          <w:sz w:val="20"/>
          <w:lang w:val="en-US"/>
        </w:rPr>
        <w:t>6</w:t>
      </w:r>
    </w:ins>
    <w:del w:id="61" w:author="Beatrice" w:date="2016-02-03T10:59:00Z">
      <w:r w:rsidDel="00A0467C">
        <w:rPr>
          <w:rFonts w:ascii="Calibri" w:hAnsi="Calibri"/>
          <w:color w:val="0000FF"/>
          <w:sz w:val="20"/>
          <w:lang w:val="en-US"/>
        </w:rPr>
        <w:delText>5</w:delText>
      </w:r>
    </w:del>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67C" w:rsidRPr="00F256E1" w:rsidRDefault="00A0467C" w:rsidP="00D37F0B">
    <w:pPr>
      <w:pStyle w:val="Footer"/>
      <w:pBdr>
        <w:top w:val="single" w:sz="4" w:space="1" w:color="D9D9D9"/>
      </w:pBdr>
      <w:jc w:val="right"/>
      <w:rPr>
        <w:sz w:val="16"/>
        <w:szCs w:val="16"/>
      </w:rPr>
    </w:pPr>
    <w:r w:rsidRPr="0097577B">
      <w:rPr>
        <w:rFonts w:ascii="Calibri" w:hAnsi="Calibri"/>
        <w:sz w:val="16"/>
        <w:szCs w:val="16"/>
      </w:rPr>
      <w:fldChar w:fldCharType="begin"/>
    </w:r>
    <w:r w:rsidRPr="0097577B">
      <w:rPr>
        <w:rFonts w:ascii="Calibri" w:hAnsi="Calibri"/>
        <w:sz w:val="16"/>
        <w:szCs w:val="16"/>
      </w:rPr>
      <w:instrText xml:space="preserve"> PAGE   \* MERGEFORMAT </w:instrText>
    </w:r>
    <w:r w:rsidRPr="0097577B">
      <w:rPr>
        <w:rFonts w:ascii="Calibri" w:hAnsi="Calibri"/>
        <w:sz w:val="16"/>
        <w:szCs w:val="16"/>
      </w:rPr>
      <w:fldChar w:fldCharType="separate"/>
    </w:r>
    <w:r w:rsidR="00EC2E3F">
      <w:rPr>
        <w:rFonts w:ascii="Calibri" w:hAnsi="Calibri"/>
        <w:sz w:val="16"/>
        <w:szCs w:val="16"/>
      </w:rPr>
      <w:t>1</w:t>
    </w:r>
    <w:r w:rsidRPr="0097577B">
      <w:rPr>
        <w:rFonts w:ascii="Calibri" w:hAnsi="Calibri"/>
        <w:sz w:val="16"/>
        <w:szCs w:val="16"/>
      </w:rPr>
      <w:fldChar w:fldCharType="end"/>
    </w:r>
    <w:r w:rsidRPr="0097577B">
      <w:rPr>
        <w:rFonts w:ascii="Calibri" w:hAnsi="Calibri"/>
        <w:sz w:val="16"/>
        <w:szCs w:val="16"/>
        <w:lang w:val="en-US"/>
      </w:rPr>
      <w:tab/>
      <w:t>IRB Form</w:t>
    </w:r>
    <w:r w:rsidRPr="0097577B">
      <w:rPr>
        <w:rFonts w:ascii="Calibri" w:hAnsi="Calibri"/>
        <w:sz w:val="16"/>
        <w:szCs w:val="16"/>
      </w:rPr>
      <w:t xml:space="preserve"> | </w:t>
    </w:r>
    <w:r w:rsidRPr="0097577B">
      <w:rPr>
        <w:rFonts w:ascii="Calibri" w:hAnsi="Calibri"/>
        <w:sz w:val="16"/>
        <w:szCs w:val="16"/>
        <w:lang w:val="en-US"/>
      </w:rPr>
      <w:t xml:space="preserve">v. date </w:t>
    </w:r>
    <w:r>
      <w:rPr>
        <w:rFonts w:ascii="Calibri" w:hAnsi="Calibri"/>
        <w:sz w:val="16"/>
        <w:szCs w:val="16"/>
        <w:lang w:val="en-US"/>
      </w:rPr>
      <w:t>January 2015</w:t>
    </w:r>
  </w:p>
  <w:p w:rsidR="00A0467C" w:rsidRPr="00CD6E7A" w:rsidRDefault="00A0467C" w:rsidP="00D37F0B">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28E" w:rsidRDefault="00BC228E">
      <w:r>
        <w:separator/>
      </w:r>
    </w:p>
  </w:footnote>
  <w:footnote w:type="continuationSeparator" w:id="0">
    <w:p w:rsidR="00BC228E" w:rsidRDefault="00BC228E">
      <w:r>
        <w:continuationSeparator/>
      </w:r>
    </w:p>
  </w:footnote>
  <w:footnote w:id="1">
    <w:p w:rsidR="00A0467C" w:rsidRDefault="00A0467C">
      <w:pPr>
        <w:pStyle w:val="FootnoteText"/>
      </w:pPr>
      <w:r>
        <w:rPr>
          <w:rStyle w:val="FootnoteReference"/>
        </w:rPr>
        <w:footnoteRef/>
      </w:r>
      <w:r>
        <w:t xml:space="preserve"> </w:t>
      </w:r>
      <w:r w:rsidRPr="00B357DB">
        <w:t>http://www.campusfiresafety.org/</w:t>
      </w:r>
    </w:p>
  </w:footnote>
  <w:footnote w:id="2">
    <w:p w:rsidR="00A0467C" w:rsidRDefault="00A0467C">
      <w:pPr>
        <w:pStyle w:val="FootnoteText"/>
      </w:pPr>
      <w:r>
        <w:rPr>
          <w:rStyle w:val="FootnoteReference"/>
        </w:rPr>
        <w:footnoteRef/>
      </w:r>
      <w:r>
        <w:t xml:space="preserve"> </w:t>
      </w:r>
      <w:r w:rsidRPr="009D4068">
        <w:t>http://www.dailybarometer.com/news/fire-forces-memorial-union-to-evacuate/article_3696448c-da61-11e3-8abd-0017a43b2370.html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67C" w:rsidRPr="00A17A66" w:rsidRDefault="00EC2E3F" w:rsidP="00D37F0B">
    <w:pPr>
      <w:pStyle w:val="Header"/>
      <w:rPr>
        <w:i/>
        <w:color w:val="0000FF"/>
        <w:lang w:val="en-US"/>
      </w:rPr>
    </w:pPr>
    <w:r>
      <w:rPr>
        <w:i/>
        <w:color w:val="0000FF"/>
        <w:lang w:val="en-US" w:eastAsia="en-US"/>
      </w:rPr>
      <w:drawing>
        <wp:anchor distT="0" distB="0" distL="114300" distR="114300" simplePos="0" relativeHeight="251656704" behindDoc="0" locked="0" layoutInCell="1" allowOverlap="1">
          <wp:simplePos x="0" y="0"/>
          <wp:positionH relativeFrom="column">
            <wp:posOffset>-635</wp:posOffset>
          </wp:positionH>
          <wp:positionV relativeFrom="paragraph">
            <wp:posOffset>-278765</wp:posOffset>
          </wp:positionV>
          <wp:extent cx="611505" cy="640080"/>
          <wp:effectExtent l="0" t="0" r="0" b="0"/>
          <wp:wrapSquare wrapText="bothSides"/>
          <wp:docPr id="3" name="Picture 0" descr="pc_wm_v_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c_wm_v_2c.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 cy="6400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67C" w:rsidRPr="00F256E1" w:rsidRDefault="00EC2E3F" w:rsidP="00D37F0B">
    <w:pPr>
      <w:pStyle w:val="Heading1"/>
      <w:ind w:left="990"/>
      <w:rPr>
        <w:rFonts w:ascii="Calibri" w:hAnsi="Calibri"/>
        <w:sz w:val="16"/>
        <w:szCs w:val="16"/>
      </w:rPr>
    </w:pPr>
    <w:r>
      <w:rPr>
        <w:rFonts w:ascii="Calibri" w:hAnsi="Calibri"/>
        <w:bCs w:val="0"/>
        <w:noProof/>
        <w:color w:val="000000"/>
        <w:sz w:val="16"/>
        <w:szCs w:val="16"/>
        <w:lang w:val="en-US" w:eastAsia="en-US"/>
      </w:rPr>
      <mc:AlternateContent>
        <mc:Choice Requires="wps">
          <w:drawing>
            <wp:anchor distT="0" distB="0" distL="114300" distR="114300" simplePos="0" relativeHeight="251658752" behindDoc="0" locked="0" layoutInCell="1" allowOverlap="1">
              <wp:simplePos x="0" y="0"/>
              <wp:positionH relativeFrom="column">
                <wp:posOffset>4017645</wp:posOffset>
              </wp:positionH>
              <wp:positionV relativeFrom="paragraph">
                <wp:posOffset>-43180</wp:posOffset>
              </wp:positionV>
              <wp:extent cx="1816735" cy="308610"/>
              <wp:effectExtent l="4445" t="0" r="0" b="127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467C" w:rsidRPr="00A17A66" w:rsidRDefault="00A0467C">
                          <w:pPr>
                            <w:rPr>
                              <w:rFonts w:ascii="Calibri" w:hAnsi="Calibri"/>
                              <w:b/>
                              <w:sz w:val="28"/>
                              <w:szCs w:val="28"/>
                            </w:rPr>
                          </w:pPr>
                          <w:r w:rsidRPr="00A17A66">
                            <w:rPr>
                              <w:rFonts w:ascii="Calibri" w:hAnsi="Calibri"/>
                              <w:b/>
                              <w:sz w:val="28"/>
                              <w:szCs w:val="28"/>
                            </w:rPr>
                            <w:t>RESEARCH PROTOCOL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316.35pt;margin-top:-3.35pt;width:143.05pt;height:24.3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" stroked="f">
              <v:textbox style="mso-fit-shape-to-text:t">
                <w:txbxContent>
                  <w:p w:rsidR="00A0467C" w:rsidRPr="00A17A66" w:rsidRDefault="00A0467C">
                    <w:pPr>
                      <w:rPr>
                        <w:rFonts w:ascii="Calibri" w:hAnsi="Calibri"/>
                        <w:b/>
                        <w:sz w:val="28"/>
                        <w:szCs w:val="28"/>
                      </w:rPr>
                    </w:pPr>
                    <w:r w:rsidRPr="00A17A66">
                      <w:rPr>
                        <w:rFonts w:ascii="Calibri" w:hAnsi="Calibri"/>
                        <w:b/>
                        <w:sz w:val="28"/>
                        <w:szCs w:val="28"/>
                      </w:rPr>
                      <w:t>RESEARCH PROTOCOL</w:t>
                    </w:r>
                  </w:p>
                </w:txbxContent>
              </v:textbox>
            </v:shape>
          </w:pict>
        </mc:Fallback>
      </mc:AlternateContent>
    </w:r>
    <w:r>
      <w:rPr>
        <w:b w:val="0"/>
        <w:noProof/>
        <w:sz w:val="16"/>
        <w:szCs w:val="16"/>
        <w:lang w:val="en-US" w:eastAsia="en-US"/>
      </w:rPr>
      <w:drawing>
        <wp:anchor distT="0" distB="0" distL="114300" distR="114300" simplePos="0" relativeHeight="251657728" behindDoc="0" locked="0" layoutInCell="1" allowOverlap="1">
          <wp:simplePos x="0" y="0"/>
          <wp:positionH relativeFrom="column">
            <wp:posOffset>-45085</wp:posOffset>
          </wp:positionH>
          <wp:positionV relativeFrom="paragraph">
            <wp:posOffset>13335</wp:posOffset>
          </wp:positionV>
          <wp:extent cx="612140" cy="640080"/>
          <wp:effectExtent l="0" t="0" r="0" b="0"/>
          <wp:wrapSquare wrapText="bothSides"/>
          <wp:docPr id="6" name="Picture 0" descr="pc_wm_v_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c_wm_v_2c.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467C" w:rsidRPr="00F256E1">
      <w:rPr>
        <w:rFonts w:ascii="Calibri" w:hAnsi="Calibri"/>
        <w:sz w:val="16"/>
        <w:szCs w:val="16"/>
      </w:rPr>
      <w:t>Institutional Review Board</w:t>
    </w:r>
  </w:p>
  <w:p w:rsidR="00A0467C" w:rsidRPr="00F256E1" w:rsidRDefault="00A0467C" w:rsidP="00D37F0B">
    <w:pPr>
      <w:ind w:left="990"/>
      <w:rPr>
        <w:rFonts w:ascii="Calibri" w:hAnsi="Calibri"/>
        <w:bCs/>
        <w:color w:val="000000"/>
        <w:sz w:val="16"/>
        <w:szCs w:val="16"/>
      </w:rPr>
    </w:pPr>
    <w:r w:rsidRPr="00F256E1">
      <w:rPr>
        <w:rFonts w:ascii="Calibri" w:hAnsi="Calibri"/>
        <w:sz w:val="16"/>
        <w:szCs w:val="16"/>
      </w:rPr>
      <w:t>Office of Research Integrity</w:t>
    </w:r>
    <w:r w:rsidRPr="00F256E1">
      <w:rPr>
        <w:rFonts w:ascii="Calibri" w:hAnsi="Calibri"/>
        <w:bCs/>
        <w:color w:val="000000"/>
        <w:sz w:val="16"/>
        <w:szCs w:val="16"/>
      </w:rPr>
      <w:t xml:space="preserve"> </w:t>
    </w:r>
    <w:r>
      <w:rPr>
        <w:rFonts w:ascii="Calibri" w:hAnsi="Calibri"/>
        <w:bCs/>
        <w:color w:val="000000"/>
        <w:sz w:val="16"/>
        <w:szCs w:val="16"/>
      </w:rPr>
      <w:t xml:space="preserve">| </w:t>
    </w:r>
    <w:r w:rsidRPr="00F256E1">
      <w:rPr>
        <w:rFonts w:ascii="Calibri" w:hAnsi="Calibri"/>
        <w:bCs/>
        <w:color w:val="000000"/>
        <w:sz w:val="16"/>
        <w:szCs w:val="16"/>
      </w:rPr>
      <w:t>Oregon State University</w:t>
    </w:r>
  </w:p>
  <w:p w:rsidR="00A0467C" w:rsidRPr="00F256E1" w:rsidRDefault="00A0467C" w:rsidP="00D37F0B">
    <w:pPr>
      <w:ind w:left="990"/>
      <w:rPr>
        <w:rFonts w:ascii="Calibri" w:hAnsi="Calibri"/>
        <w:bCs/>
        <w:color w:val="000000"/>
        <w:sz w:val="16"/>
        <w:szCs w:val="16"/>
      </w:rPr>
    </w:pPr>
    <w:r>
      <w:rPr>
        <w:rFonts w:ascii="Calibri" w:hAnsi="Calibri"/>
        <w:bCs/>
        <w:color w:val="000000"/>
        <w:sz w:val="16"/>
        <w:szCs w:val="16"/>
      </w:rPr>
      <w:t>B308</w:t>
    </w:r>
    <w:r w:rsidRPr="00F256E1">
      <w:rPr>
        <w:rFonts w:ascii="Calibri" w:hAnsi="Calibri"/>
        <w:bCs/>
        <w:color w:val="000000"/>
        <w:sz w:val="16"/>
        <w:szCs w:val="16"/>
      </w:rPr>
      <w:t xml:space="preserve"> Kerr Administration Building, Corvallis, </w:t>
    </w:r>
    <w:r>
      <w:rPr>
        <w:rFonts w:ascii="Calibri" w:hAnsi="Calibri"/>
        <w:bCs/>
        <w:color w:val="000000"/>
        <w:sz w:val="16"/>
        <w:szCs w:val="16"/>
      </w:rPr>
      <w:t>OR</w:t>
    </w:r>
    <w:r w:rsidRPr="00F256E1">
      <w:rPr>
        <w:rFonts w:ascii="Calibri" w:hAnsi="Calibri"/>
        <w:bCs/>
        <w:color w:val="000000"/>
        <w:sz w:val="16"/>
        <w:szCs w:val="16"/>
      </w:rPr>
      <w:t xml:space="preserve"> 97331-2140</w:t>
    </w:r>
  </w:p>
  <w:p w:rsidR="00A0467C" w:rsidRPr="007B1EA7" w:rsidRDefault="00A0467C" w:rsidP="00D37F0B">
    <w:pPr>
      <w:ind w:left="990"/>
      <w:rPr>
        <w:rFonts w:ascii="Calibri" w:hAnsi="Calibri"/>
        <w:bCs/>
        <w:color w:val="000000"/>
        <w:sz w:val="16"/>
        <w:szCs w:val="16"/>
      </w:rPr>
    </w:pPr>
    <w:r w:rsidRPr="007B1EA7">
      <w:rPr>
        <w:rFonts w:ascii="Calibri" w:hAnsi="Calibri"/>
        <w:sz w:val="16"/>
        <w:szCs w:val="16"/>
      </w:rPr>
      <w:t>Tel</w:t>
    </w:r>
    <w:r>
      <w:rPr>
        <w:rFonts w:ascii="Calibri" w:hAnsi="Calibri"/>
        <w:sz w:val="16"/>
        <w:szCs w:val="16"/>
      </w:rPr>
      <w:t>ephone</w:t>
    </w:r>
    <w:r w:rsidRPr="007B1EA7">
      <w:rPr>
        <w:rFonts w:ascii="Calibri" w:hAnsi="Calibri"/>
        <w:sz w:val="16"/>
        <w:szCs w:val="16"/>
      </w:rPr>
      <w:t xml:space="preserve"> </w:t>
    </w:r>
    <w:r>
      <w:rPr>
        <w:rFonts w:ascii="Calibri" w:hAnsi="Calibri"/>
        <w:sz w:val="16"/>
        <w:szCs w:val="16"/>
      </w:rPr>
      <w:t>(</w:t>
    </w:r>
    <w:r>
      <w:rPr>
        <w:rFonts w:ascii="Calibri" w:hAnsi="Calibri"/>
        <w:bCs/>
        <w:sz w:val="16"/>
        <w:szCs w:val="16"/>
      </w:rPr>
      <w:t>541) 737-8008</w:t>
    </w:r>
  </w:p>
  <w:p w:rsidR="00A0467C" w:rsidRPr="00F256E1" w:rsidRDefault="00A0467C" w:rsidP="00D37F0B">
    <w:pPr>
      <w:ind w:left="990"/>
      <w:rPr>
        <w:rFonts w:ascii="Calibri" w:hAnsi="Calibri"/>
        <w:bCs/>
        <w:sz w:val="16"/>
        <w:szCs w:val="16"/>
      </w:rPr>
    </w:pPr>
    <w:r>
      <w:rPr>
        <w:rFonts w:ascii="Calibri" w:eastAsia="Times" w:hAnsi="Calibri"/>
        <w:bCs/>
        <w:sz w:val="16"/>
        <w:szCs w:val="16"/>
      </w:rPr>
      <w:t>irb@o</w:t>
    </w:r>
    <w:r w:rsidRPr="007B1EA7">
      <w:rPr>
        <w:rFonts w:ascii="Calibri" w:eastAsia="Times" w:hAnsi="Calibri"/>
        <w:bCs/>
        <w:sz w:val="16"/>
        <w:szCs w:val="16"/>
      </w:rPr>
      <w:t>regon</w:t>
    </w:r>
    <w:r>
      <w:rPr>
        <w:rFonts w:ascii="Calibri" w:eastAsia="Times" w:hAnsi="Calibri"/>
        <w:bCs/>
        <w:sz w:val="16"/>
        <w:szCs w:val="16"/>
      </w:rPr>
      <w:t>s</w:t>
    </w:r>
    <w:r w:rsidRPr="007B1EA7">
      <w:rPr>
        <w:rFonts w:ascii="Calibri" w:eastAsia="Times" w:hAnsi="Calibri"/>
        <w:bCs/>
        <w:sz w:val="16"/>
        <w:szCs w:val="16"/>
      </w:rPr>
      <w:t>tate.edu</w:t>
    </w:r>
    <w:r w:rsidRPr="00F256E1">
      <w:rPr>
        <w:rFonts w:ascii="Calibri" w:hAnsi="Calibri"/>
        <w:bCs/>
        <w:sz w:val="16"/>
        <w:szCs w:val="16"/>
      </w:rPr>
      <w:t xml:space="preserve"> | </w:t>
    </w:r>
    <w:r>
      <w:rPr>
        <w:rFonts w:ascii="Calibri" w:hAnsi="Calibri"/>
        <w:sz w:val="16"/>
        <w:szCs w:val="16"/>
      </w:rPr>
      <w:t>http://research.oregonstate.edu/irb</w:t>
    </w:r>
  </w:p>
  <w:p w:rsidR="00A0467C" w:rsidRPr="00DD5B84" w:rsidRDefault="00A0467C" w:rsidP="00D37F0B">
    <w:pPr>
      <w:ind w:left="144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A080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singleLevel"/>
    <w:tmpl w:val="00000005"/>
    <w:name w:val="WW8Num37"/>
    <w:lvl w:ilvl="0">
      <w:start w:val="1"/>
      <w:numFmt w:val="bullet"/>
      <w:lvlText w:val=""/>
      <w:lvlJc w:val="left"/>
      <w:pPr>
        <w:tabs>
          <w:tab w:val="num" w:pos="1080"/>
        </w:tabs>
        <w:ind w:left="1080" w:hanging="360"/>
      </w:pPr>
      <w:rPr>
        <w:rFonts w:ascii="Symbol" w:hAnsi="Symbol"/>
      </w:rPr>
    </w:lvl>
  </w:abstractNum>
  <w:abstractNum w:abstractNumId="2">
    <w:nsid w:val="0B0B5F3A"/>
    <w:multiLevelType w:val="multilevel"/>
    <w:tmpl w:val="E8C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B7759"/>
    <w:multiLevelType w:val="hybridMultilevel"/>
    <w:tmpl w:val="F0B29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D0B75"/>
    <w:multiLevelType w:val="hybridMultilevel"/>
    <w:tmpl w:val="64885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74450C5"/>
    <w:multiLevelType w:val="hybridMultilevel"/>
    <w:tmpl w:val="DC181E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7FD7D03"/>
    <w:multiLevelType w:val="hybridMultilevel"/>
    <w:tmpl w:val="59A44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9656F40"/>
    <w:multiLevelType w:val="hybridMultilevel"/>
    <w:tmpl w:val="F92A7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6D047D"/>
    <w:multiLevelType w:val="hybridMultilevel"/>
    <w:tmpl w:val="9D506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F81F9A"/>
    <w:multiLevelType w:val="hybridMultilevel"/>
    <w:tmpl w:val="235A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843450"/>
    <w:multiLevelType w:val="hybridMultilevel"/>
    <w:tmpl w:val="EB7C897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23385932"/>
    <w:multiLevelType w:val="multilevel"/>
    <w:tmpl w:val="83C0D034"/>
    <w:lvl w:ilvl="0">
      <w:start w:val="1"/>
      <w:numFmt w:val="decimal"/>
      <w:lvlRestart w:val="0"/>
      <w:pStyle w:val="ListNumber"/>
      <w:lvlText w:val="%1."/>
      <w:lvlJc w:val="left"/>
      <w:pPr>
        <w:tabs>
          <w:tab w:val="num" w:pos="1080"/>
        </w:tabs>
        <w:ind w:left="1080" w:hanging="360"/>
      </w:pPr>
      <w:rPr>
        <w:rFonts w:hint="default"/>
        <w:b w:val="0"/>
        <w:i w:val="0"/>
        <w:strike w:val="0"/>
        <w:dstrike w:val="0"/>
      </w:rPr>
    </w:lvl>
    <w:lvl w:ilvl="1">
      <w:start w:val="1"/>
      <w:numFmt w:val="lowerLetter"/>
      <w:lvlText w:val="%2."/>
      <w:lvlJc w:val="left"/>
      <w:pPr>
        <w:tabs>
          <w:tab w:val="num" w:pos="360"/>
        </w:tabs>
        <w:ind w:left="1440" w:hanging="360"/>
      </w:pPr>
      <w:rPr>
        <w:rFonts w:hint="default"/>
        <w:b w:val="0"/>
      </w:rPr>
    </w:lvl>
    <w:lvl w:ilvl="2">
      <w:start w:val="1"/>
      <w:numFmt w:val="lowerLetter"/>
      <w:lvlText w:val="%3."/>
      <w:lvlJc w:val="left"/>
      <w:pPr>
        <w:tabs>
          <w:tab w:val="num" w:pos="1267"/>
        </w:tabs>
        <w:ind w:left="2347" w:hanging="360"/>
      </w:pPr>
      <w:rPr>
        <w:rFonts w:hint="default"/>
      </w:rPr>
    </w:lvl>
    <w:lvl w:ilvl="3">
      <w:start w:val="1"/>
      <w:numFmt w:val="decimal"/>
      <w:lvlText w:val="%1.%2.%3.%4"/>
      <w:lvlJc w:val="left"/>
      <w:pPr>
        <w:tabs>
          <w:tab w:val="num" w:pos="1944"/>
        </w:tabs>
        <w:ind w:left="1944" w:hanging="864"/>
      </w:pPr>
      <w:rPr>
        <w:rFonts w:cs="Times New Roman"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2">
    <w:nsid w:val="266E78A2"/>
    <w:multiLevelType w:val="multilevel"/>
    <w:tmpl w:val="72F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8A2813"/>
    <w:multiLevelType w:val="hybridMultilevel"/>
    <w:tmpl w:val="CE588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32F63638"/>
    <w:multiLevelType w:val="hybridMultilevel"/>
    <w:tmpl w:val="A19A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9F1BE9"/>
    <w:multiLevelType w:val="hybridMultilevel"/>
    <w:tmpl w:val="F500BF9E"/>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C264AF"/>
    <w:multiLevelType w:val="hybridMultilevel"/>
    <w:tmpl w:val="117070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45D1152"/>
    <w:multiLevelType w:val="hybridMultilevel"/>
    <w:tmpl w:val="47B8E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403D3B"/>
    <w:multiLevelType w:val="hybridMultilevel"/>
    <w:tmpl w:val="3D88D9B0"/>
    <w:lvl w:ilvl="0" w:tplc="48EA980A">
      <w:start w:val="2"/>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8776AF1"/>
    <w:multiLevelType w:val="hybridMultilevel"/>
    <w:tmpl w:val="E984022C"/>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8C6A67"/>
    <w:multiLevelType w:val="hybridMultilevel"/>
    <w:tmpl w:val="1D768B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B172F7D"/>
    <w:multiLevelType w:val="hybridMultilevel"/>
    <w:tmpl w:val="0150B4DE"/>
    <w:lvl w:ilvl="0" w:tplc="04090003">
      <w:start w:val="1"/>
      <w:numFmt w:val="bullet"/>
      <w:lvlText w:val="o"/>
      <w:lvlJc w:val="left"/>
      <w:pPr>
        <w:ind w:left="1440" w:hanging="360"/>
      </w:pPr>
      <w:rPr>
        <w:rFonts w:ascii="Courier New" w:hAnsi="Courier New" w:cs="Calibri"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1A740E"/>
    <w:multiLevelType w:val="hybridMultilevel"/>
    <w:tmpl w:val="088402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4854C6"/>
    <w:multiLevelType w:val="hybridMultilevel"/>
    <w:tmpl w:val="10585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C642A9"/>
    <w:multiLevelType w:val="hybridMultilevel"/>
    <w:tmpl w:val="F5DE1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3453CC"/>
    <w:multiLevelType w:val="multilevel"/>
    <w:tmpl w:val="DC2ABB5E"/>
    <w:lvl w:ilvl="0">
      <w:start w:val="1"/>
      <w:numFmt w:val="lowerLetter"/>
      <w:lvlText w:val="%1)"/>
      <w:lvlJc w:val="left"/>
      <w:pPr>
        <w:tabs>
          <w:tab w:val="num" w:pos="1080"/>
        </w:tabs>
        <w:ind w:left="1080" w:hanging="360"/>
      </w:pPr>
      <w:rPr>
        <w:b w:val="0"/>
        <w:i w:val="0"/>
        <w:strike w:val="0"/>
        <w:dstrike w:val="0"/>
        <w:u w:val="none"/>
        <w:effect w:val="none"/>
      </w:rPr>
    </w:lvl>
    <w:lvl w:ilvl="1">
      <w:start w:val="1"/>
      <w:numFmt w:val="lowerLetter"/>
      <w:lvlText w:val="%2)"/>
      <w:lvlJc w:val="left"/>
      <w:pPr>
        <w:tabs>
          <w:tab w:val="num" w:pos="360"/>
        </w:tabs>
        <w:ind w:left="1440" w:hanging="360"/>
      </w:pPr>
      <w:rPr>
        <w:b w:val="0"/>
      </w:rPr>
    </w:lvl>
    <w:lvl w:ilvl="2">
      <w:start w:val="1"/>
      <w:numFmt w:val="lowerLetter"/>
      <w:lvlText w:val="%3."/>
      <w:lvlJc w:val="left"/>
      <w:pPr>
        <w:tabs>
          <w:tab w:val="num" w:pos="1267"/>
        </w:tabs>
        <w:ind w:left="2347" w:hanging="360"/>
      </w:pPr>
    </w:lvl>
    <w:lvl w:ilvl="3">
      <w:start w:val="1"/>
      <w:numFmt w:val="decimal"/>
      <w:lvlText w:val="%1.%2.%3.%4"/>
      <w:lvlJc w:val="left"/>
      <w:pPr>
        <w:tabs>
          <w:tab w:val="num" w:pos="1944"/>
        </w:tabs>
        <w:ind w:left="1944" w:hanging="864"/>
      </w:pPr>
      <w:rPr>
        <w:rFonts w:cs="Times New Roman"/>
      </w:rPr>
    </w:lvl>
    <w:lvl w:ilvl="4">
      <w:start w:val="1"/>
      <w:numFmt w:val="decimal"/>
      <w:lvlText w:val="%1.%2.%3.%4.%5"/>
      <w:lvlJc w:val="left"/>
      <w:pPr>
        <w:tabs>
          <w:tab w:val="num" w:pos="2088"/>
        </w:tabs>
        <w:ind w:left="2088" w:hanging="1008"/>
      </w:pPr>
    </w:lvl>
    <w:lvl w:ilvl="5">
      <w:start w:val="1"/>
      <w:numFmt w:val="decimal"/>
      <w:lvlText w:val="%1.%2.%3.%4.%5.%6"/>
      <w:lvlJc w:val="left"/>
      <w:pPr>
        <w:tabs>
          <w:tab w:val="num" w:pos="2232"/>
        </w:tabs>
        <w:ind w:left="2232" w:hanging="1152"/>
      </w:pPr>
    </w:lvl>
    <w:lvl w:ilvl="6">
      <w:start w:val="1"/>
      <w:numFmt w:val="decimal"/>
      <w:lvlText w:val="%1.%2.%3.%4.%5.%6.%7"/>
      <w:lvlJc w:val="left"/>
      <w:pPr>
        <w:tabs>
          <w:tab w:val="num" w:pos="2376"/>
        </w:tabs>
        <w:ind w:left="2376" w:hanging="1296"/>
      </w:pPr>
    </w:lvl>
    <w:lvl w:ilvl="7">
      <w:start w:val="1"/>
      <w:numFmt w:val="decimal"/>
      <w:lvlText w:val="%1.%2.%3.%4.%5.%6.%7.%8"/>
      <w:lvlJc w:val="left"/>
      <w:pPr>
        <w:tabs>
          <w:tab w:val="num" w:pos="2520"/>
        </w:tabs>
        <w:ind w:left="2520" w:hanging="1440"/>
      </w:pPr>
    </w:lvl>
    <w:lvl w:ilvl="8">
      <w:start w:val="1"/>
      <w:numFmt w:val="decimal"/>
      <w:lvlText w:val="%1.%2.%3.%4.%5.%6.%7.%8.%9"/>
      <w:lvlJc w:val="left"/>
      <w:pPr>
        <w:tabs>
          <w:tab w:val="num" w:pos="2664"/>
        </w:tabs>
        <w:ind w:left="2664" w:hanging="1584"/>
      </w:pPr>
    </w:lvl>
  </w:abstractNum>
  <w:abstractNum w:abstractNumId="26">
    <w:nsid w:val="4DEB7A86"/>
    <w:multiLevelType w:val="hybridMultilevel"/>
    <w:tmpl w:val="857EC99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2722B1E"/>
    <w:multiLevelType w:val="hybridMultilevel"/>
    <w:tmpl w:val="BB5A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58684A"/>
    <w:multiLevelType w:val="hybridMultilevel"/>
    <w:tmpl w:val="0F2ED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DC4C52"/>
    <w:multiLevelType w:val="multilevel"/>
    <w:tmpl w:val="42E6CF6A"/>
    <w:lvl w:ilvl="0">
      <w:start w:val="1"/>
      <w:numFmt w:val="lowerLetter"/>
      <w:lvlText w:val="%1)"/>
      <w:lvlJc w:val="left"/>
      <w:pPr>
        <w:tabs>
          <w:tab w:val="num" w:pos="1080"/>
        </w:tabs>
        <w:ind w:left="1080" w:hanging="360"/>
      </w:pPr>
      <w:rPr>
        <w:rFonts w:hint="default"/>
        <w:b w:val="0"/>
        <w:i w:val="0"/>
        <w:strike w:val="0"/>
        <w:dstrike w:val="0"/>
      </w:rPr>
    </w:lvl>
    <w:lvl w:ilvl="1">
      <w:start w:val="1"/>
      <w:numFmt w:val="lowerLetter"/>
      <w:lvlText w:val="%2."/>
      <w:lvlJc w:val="left"/>
      <w:pPr>
        <w:tabs>
          <w:tab w:val="num" w:pos="360"/>
        </w:tabs>
        <w:ind w:left="1440" w:hanging="360"/>
      </w:pPr>
      <w:rPr>
        <w:rFonts w:hint="default"/>
        <w:b w:val="0"/>
      </w:rPr>
    </w:lvl>
    <w:lvl w:ilvl="2">
      <w:start w:val="1"/>
      <w:numFmt w:val="lowerLetter"/>
      <w:lvlText w:val="%3."/>
      <w:lvlJc w:val="left"/>
      <w:pPr>
        <w:tabs>
          <w:tab w:val="num" w:pos="1267"/>
        </w:tabs>
        <w:ind w:left="2347" w:hanging="360"/>
      </w:pPr>
      <w:rPr>
        <w:rFonts w:hint="default"/>
      </w:rPr>
    </w:lvl>
    <w:lvl w:ilvl="3">
      <w:start w:val="1"/>
      <w:numFmt w:val="decimal"/>
      <w:lvlText w:val="%1.%2.%3.%4"/>
      <w:lvlJc w:val="left"/>
      <w:pPr>
        <w:tabs>
          <w:tab w:val="num" w:pos="1944"/>
        </w:tabs>
        <w:ind w:left="1944" w:hanging="864"/>
      </w:pPr>
      <w:rPr>
        <w:rFonts w:cs="Times New Roman"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30">
    <w:nsid w:val="6BD64725"/>
    <w:multiLevelType w:val="multilevel"/>
    <w:tmpl w:val="5126B3C8"/>
    <w:lvl w:ilvl="0">
      <w:start w:val="1"/>
      <w:numFmt w:val="lowerLetter"/>
      <w:lvlText w:val="%1)"/>
      <w:lvlJc w:val="left"/>
      <w:pPr>
        <w:tabs>
          <w:tab w:val="num" w:pos="1080"/>
        </w:tabs>
        <w:ind w:left="1080" w:hanging="360"/>
      </w:pPr>
      <w:rPr>
        <w:rFonts w:hint="default"/>
        <w:b w:val="0"/>
        <w:i w:val="0"/>
        <w:strike w:val="0"/>
        <w:dstrike w:val="0"/>
      </w:rPr>
    </w:lvl>
    <w:lvl w:ilvl="1">
      <w:start w:val="1"/>
      <w:numFmt w:val="lowerLetter"/>
      <w:lvlText w:val="%2."/>
      <w:lvlJc w:val="left"/>
      <w:pPr>
        <w:tabs>
          <w:tab w:val="num" w:pos="360"/>
        </w:tabs>
        <w:ind w:left="1440" w:hanging="360"/>
      </w:pPr>
      <w:rPr>
        <w:rFonts w:hint="default"/>
        <w:b w:val="0"/>
      </w:rPr>
    </w:lvl>
    <w:lvl w:ilvl="2">
      <w:start w:val="1"/>
      <w:numFmt w:val="lowerLetter"/>
      <w:lvlText w:val="%3."/>
      <w:lvlJc w:val="left"/>
      <w:pPr>
        <w:tabs>
          <w:tab w:val="num" w:pos="1267"/>
        </w:tabs>
        <w:ind w:left="2347" w:hanging="360"/>
      </w:pPr>
      <w:rPr>
        <w:rFonts w:hint="default"/>
      </w:rPr>
    </w:lvl>
    <w:lvl w:ilvl="3">
      <w:start w:val="1"/>
      <w:numFmt w:val="decimal"/>
      <w:lvlText w:val="%1.%2.%3.%4"/>
      <w:lvlJc w:val="left"/>
      <w:pPr>
        <w:tabs>
          <w:tab w:val="num" w:pos="1944"/>
        </w:tabs>
        <w:ind w:left="1944" w:hanging="864"/>
      </w:pPr>
      <w:rPr>
        <w:rFonts w:cs="Times New Roman"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31">
    <w:nsid w:val="6CC51F28"/>
    <w:multiLevelType w:val="hybridMultilevel"/>
    <w:tmpl w:val="E7A65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E1C7A7D"/>
    <w:multiLevelType w:val="hybridMultilevel"/>
    <w:tmpl w:val="E37CC3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1FB6EED"/>
    <w:multiLevelType w:val="hybridMultilevel"/>
    <w:tmpl w:val="857EC99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3097A65"/>
    <w:multiLevelType w:val="hybridMultilevel"/>
    <w:tmpl w:val="AC5E222E"/>
    <w:lvl w:ilvl="0" w:tplc="04090003">
      <w:start w:val="1"/>
      <w:numFmt w:val="bullet"/>
      <w:lvlText w:val="o"/>
      <w:lvlJc w:val="left"/>
      <w:pPr>
        <w:ind w:left="1080" w:hanging="360"/>
      </w:pPr>
      <w:rPr>
        <w:rFonts w:ascii="Courier New" w:hAnsi="Courier New" w:cs="Calibr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63825B6"/>
    <w:multiLevelType w:val="hybridMultilevel"/>
    <w:tmpl w:val="E25C9588"/>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8AA562F"/>
    <w:multiLevelType w:val="hybridMultilevel"/>
    <w:tmpl w:val="019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6B5D21"/>
    <w:multiLevelType w:val="multilevel"/>
    <w:tmpl w:val="598E0C72"/>
    <w:lvl w:ilvl="0">
      <w:start w:val="1"/>
      <w:numFmt w:val="lowerLetter"/>
      <w:lvlText w:val="%1)"/>
      <w:lvlJc w:val="left"/>
      <w:pPr>
        <w:tabs>
          <w:tab w:val="num" w:pos="1080"/>
        </w:tabs>
        <w:ind w:left="1080" w:hanging="360"/>
      </w:pPr>
      <w:rPr>
        <w:b w:val="0"/>
        <w:i w:val="0"/>
        <w:strike w:val="0"/>
        <w:dstrike w:val="0"/>
        <w:u w:val="none"/>
        <w:effect w:val="none"/>
      </w:rPr>
    </w:lvl>
    <w:lvl w:ilvl="1">
      <w:start w:val="1"/>
      <w:numFmt w:val="lowerLetter"/>
      <w:lvlText w:val="%2."/>
      <w:lvlJc w:val="left"/>
      <w:pPr>
        <w:tabs>
          <w:tab w:val="num" w:pos="360"/>
        </w:tabs>
        <w:ind w:left="1440" w:hanging="360"/>
      </w:pPr>
      <w:rPr>
        <w:b w:val="0"/>
      </w:rPr>
    </w:lvl>
    <w:lvl w:ilvl="2">
      <w:start w:val="1"/>
      <w:numFmt w:val="lowerLetter"/>
      <w:lvlText w:val="%3."/>
      <w:lvlJc w:val="left"/>
      <w:pPr>
        <w:tabs>
          <w:tab w:val="num" w:pos="1267"/>
        </w:tabs>
        <w:ind w:left="2347" w:hanging="360"/>
      </w:pPr>
    </w:lvl>
    <w:lvl w:ilvl="3">
      <w:start w:val="1"/>
      <w:numFmt w:val="decimal"/>
      <w:lvlText w:val="%1.%2.%3.%4"/>
      <w:lvlJc w:val="left"/>
      <w:pPr>
        <w:tabs>
          <w:tab w:val="num" w:pos="1944"/>
        </w:tabs>
        <w:ind w:left="1944" w:hanging="864"/>
      </w:pPr>
      <w:rPr>
        <w:rFonts w:cs="Times New Roman"/>
      </w:rPr>
    </w:lvl>
    <w:lvl w:ilvl="4">
      <w:start w:val="1"/>
      <w:numFmt w:val="decimal"/>
      <w:lvlText w:val="%1.%2.%3.%4.%5"/>
      <w:lvlJc w:val="left"/>
      <w:pPr>
        <w:tabs>
          <w:tab w:val="num" w:pos="2088"/>
        </w:tabs>
        <w:ind w:left="2088" w:hanging="1008"/>
      </w:pPr>
    </w:lvl>
    <w:lvl w:ilvl="5">
      <w:start w:val="1"/>
      <w:numFmt w:val="decimal"/>
      <w:lvlText w:val="%1.%2.%3.%4.%5.%6"/>
      <w:lvlJc w:val="left"/>
      <w:pPr>
        <w:tabs>
          <w:tab w:val="num" w:pos="2232"/>
        </w:tabs>
        <w:ind w:left="2232" w:hanging="1152"/>
      </w:pPr>
    </w:lvl>
    <w:lvl w:ilvl="6">
      <w:start w:val="1"/>
      <w:numFmt w:val="decimal"/>
      <w:lvlText w:val="%1.%2.%3.%4.%5.%6.%7"/>
      <w:lvlJc w:val="left"/>
      <w:pPr>
        <w:tabs>
          <w:tab w:val="num" w:pos="2376"/>
        </w:tabs>
        <w:ind w:left="2376" w:hanging="1296"/>
      </w:pPr>
    </w:lvl>
    <w:lvl w:ilvl="7">
      <w:start w:val="1"/>
      <w:numFmt w:val="decimal"/>
      <w:lvlText w:val="%1.%2.%3.%4.%5.%6.%7.%8"/>
      <w:lvlJc w:val="left"/>
      <w:pPr>
        <w:tabs>
          <w:tab w:val="num" w:pos="2520"/>
        </w:tabs>
        <w:ind w:left="2520" w:hanging="1440"/>
      </w:pPr>
    </w:lvl>
    <w:lvl w:ilvl="8">
      <w:start w:val="1"/>
      <w:numFmt w:val="decimal"/>
      <w:lvlText w:val="%1.%2.%3.%4.%5.%6.%7.%8.%9"/>
      <w:lvlJc w:val="left"/>
      <w:pPr>
        <w:tabs>
          <w:tab w:val="num" w:pos="2664"/>
        </w:tabs>
        <w:ind w:left="2664" w:hanging="1584"/>
      </w:pPr>
    </w:lvl>
  </w:abstractNum>
  <w:num w:numId="1">
    <w:abstractNumId w:val="28"/>
  </w:num>
  <w:num w:numId="2">
    <w:abstractNumId w:val="13"/>
  </w:num>
  <w:num w:numId="3">
    <w:abstractNumId w:val="16"/>
  </w:num>
  <w:num w:numId="4">
    <w:abstractNumId w:val="23"/>
  </w:num>
  <w:num w:numId="5">
    <w:abstractNumId w:val="3"/>
  </w:num>
  <w:num w:numId="6">
    <w:abstractNumId w:val="36"/>
  </w:num>
  <w:num w:numId="7">
    <w:abstractNumId w:val="17"/>
  </w:num>
  <w:num w:numId="8">
    <w:abstractNumId w:val="24"/>
  </w:num>
  <w:num w:numId="9">
    <w:abstractNumId w:val="32"/>
  </w:num>
  <w:num w:numId="10">
    <w:abstractNumId w:val="5"/>
  </w:num>
  <w:num w:numId="11">
    <w:abstractNumId w:val="20"/>
  </w:num>
  <w:num w:numId="12">
    <w:abstractNumId w:val="7"/>
  </w:num>
  <w:num w:numId="13">
    <w:abstractNumId w:val="22"/>
  </w:num>
  <w:num w:numId="14">
    <w:abstractNumId w:val="9"/>
  </w:num>
  <w:num w:numId="15">
    <w:abstractNumId w:val="11"/>
  </w:num>
  <w:num w:numId="16">
    <w:abstractNumId w:val="29"/>
  </w:num>
  <w:num w:numId="17">
    <w:abstractNumId w:val="30"/>
  </w:num>
  <w:num w:numId="18">
    <w:abstractNumId w:val="15"/>
  </w:num>
  <w:num w:numId="19">
    <w:abstractNumId w:val="26"/>
  </w:num>
  <w:num w:numId="20">
    <w:abstractNumId w:val="8"/>
  </w:num>
  <w:num w:numId="21">
    <w:abstractNumId w:val="2"/>
  </w:num>
  <w:num w:numId="22">
    <w:abstractNumId w:val="33"/>
  </w:num>
  <w:num w:numId="23">
    <w:abstractNumId w:val="27"/>
  </w:num>
  <w:num w:numId="24">
    <w:abstractNumId w:val="14"/>
  </w:num>
  <w:num w:numId="25">
    <w:abstractNumId w:val="31"/>
  </w:num>
  <w:num w:numId="26">
    <w:abstractNumId w:val="34"/>
  </w:num>
  <w:num w:numId="27">
    <w:abstractNumId w:val="35"/>
  </w:num>
  <w:num w:numId="28">
    <w:abstractNumId w:val="19"/>
  </w:num>
  <w:num w:numId="29">
    <w:abstractNumId w:val="12"/>
  </w:num>
  <w:num w:numId="30">
    <w:abstractNumId w:val="4"/>
  </w:num>
  <w:num w:numId="31">
    <w:abstractNumId w:val="6"/>
  </w:num>
  <w:num w:numId="32">
    <w:abstractNumId w:val="21"/>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8"/>
  </w:num>
  <w:num w:numId="3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7C"/>
    <w:rsid w:val="00103A22"/>
    <w:rsid w:val="001548AD"/>
    <w:rsid w:val="0017390D"/>
    <w:rsid w:val="001A6DBB"/>
    <w:rsid w:val="00227E41"/>
    <w:rsid w:val="00271F70"/>
    <w:rsid w:val="002C35DA"/>
    <w:rsid w:val="00311154"/>
    <w:rsid w:val="003570BE"/>
    <w:rsid w:val="003A079F"/>
    <w:rsid w:val="00423ABD"/>
    <w:rsid w:val="005D0314"/>
    <w:rsid w:val="006F7A44"/>
    <w:rsid w:val="007157C2"/>
    <w:rsid w:val="007258B8"/>
    <w:rsid w:val="00725ACA"/>
    <w:rsid w:val="007348D4"/>
    <w:rsid w:val="00763CE0"/>
    <w:rsid w:val="00795FB7"/>
    <w:rsid w:val="007D0062"/>
    <w:rsid w:val="007E1B28"/>
    <w:rsid w:val="007E45A5"/>
    <w:rsid w:val="008C196D"/>
    <w:rsid w:val="00925398"/>
    <w:rsid w:val="0094164C"/>
    <w:rsid w:val="00996BF7"/>
    <w:rsid w:val="009B79A3"/>
    <w:rsid w:val="009D4068"/>
    <w:rsid w:val="00A0467C"/>
    <w:rsid w:val="00A82C57"/>
    <w:rsid w:val="00A86995"/>
    <w:rsid w:val="00B357DB"/>
    <w:rsid w:val="00B741EA"/>
    <w:rsid w:val="00BC228E"/>
    <w:rsid w:val="00D37F0B"/>
    <w:rsid w:val="00D8437A"/>
    <w:rsid w:val="00E27C9A"/>
    <w:rsid w:val="00E374F2"/>
    <w:rsid w:val="00E763F0"/>
    <w:rsid w:val="00EC2E3F"/>
    <w:rsid w:val="00F02DDE"/>
    <w:rsid w:val="00F96CB3"/>
    <w:rsid w:val="00FE0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sz w:val="24"/>
      <w:szCs w:val="24"/>
    </w:rPr>
  </w:style>
  <w:style w:type="paragraph" w:styleId="Heading1">
    <w:name w:val="heading 1"/>
    <w:basedOn w:val="Normal"/>
    <w:next w:val="Normal"/>
    <w:link w:val="Heading1Char"/>
    <w:qFormat/>
    <w:rsid w:val="00CE2AFB"/>
    <w:pPr>
      <w:keepNext/>
      <w:outlineLvl w:val="0"/>
    </w:pPr>
    <w:rPr>
      <w:rFonts w:ascii="Arial" w:hAnsi="Arial"/>
      <w:b/>
      <w:bCs/>
      <w:noProof w:val="0"/>
      <w:sz w:val="28"/>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826693"/>
    <w:pPr>
      <w:tabs>
        <w:tab w:val="center" w:pos="4320"/>
        <w:tab w:val="right" w:pos="8640"/>
      </w:tabs>
    </w:pPr>
    <w:rPr>
      <w:lang w:val="x-none" w:eastAsia="x-none"/>
    </w:rPr>
  </w:style>
  <w:style w:type="paragraph" w:styleId="Footer">
    <w:name w:val="footer"/>
    <w:basedOn w:val="Normal"/>
    <w:link w:val="FooterChar"/>
    <w:uiPriority w:val="99"/>
    <w:rsid w:val="00826693"/>
    <w:pPr>
      <w:tabs>
        <w:tab w:val="center" w:pos="4320"/>
        <w:tab w:val="right" w:pos="8640"/>
      </w:tabs>
    </w:pPr>
    <w:rPr>
      <w:lang w:val="x-none" w:eastAsia="x-none"/>
    </w:rPr>
  </w:style>
  <w:style w:type="character" w:customStyle="1" w:styleId="Heading1Char">
    <w:name w:val="Heading 1 Char"/>
    <w:link w:val="Heading1"/>
    <w:rsid w:val="00CE2AFB"/>
    <w:rPr>
      <w:rFonts w:ascii="Arial" w:hAnsi="Arial" w:cs="Arial"/>
      <w:b/>
      <w:bCs/>
      <w:sz w:val="28"/>
      <w:szCs w:val="24"/>
    </w:rPr>
  </w:style>
  <w:style w:type="character" w:styleId="CommentReference">
    <w:name w:val="annotation reference"/>
    <w:uiPriority w:val="99"/>
    <w:semiHidden/>
    <w:unhideWhenUsed/>
    <w:rsid w:val="002322CF"/>
    <w:rPr>
      <w:sz w:val="16"/>
      <w:szCs w:val="16"/>
    </w:rPr>
  </w:style>
  <w:style w:type="paragraph" w:styleId="CommentText">
    <w:name w:val="annotation text"/>
    <w:basedOn w:val="Normal"/>
    <w:link w:val="CommentTextChar"/>
    <w:uiPriority w:val="99"/>
    <w:semiHidden/>
    <w:unhideWhenUsed/>
    <w:rsid w:val="002322CF"/>
    <w:rPr>
      <w:noProof w:val="0"/>
      <w:sz w:val="20"/>
      <w:szCs w:val="20"/>
    </w:rPr>
  </w:style>
  <w:style w:type="character" w:customStyle="1" w:styleId="CommentTextChar">
    <w:name w:val="Comment Text Char"/>
    <w:basedOn w:val="DefaultParagraphFont"/>
    <w:link w:val="CommentText"/>
    <w:uiPriority w:val="99"/>
    <w:semiHidden/>
    <w:rsid w:val="002322CF"/>
  </w:style>
  <w:style w:type="paragraph" w:styleId="BalloonText">
    <w:name w:val="Balloon Text"/>
    <w:basedOn w:val="Normal"/>
    <w:link w:val="BalloonTextChar"/>
    <w:uiPriority w:val="99"/>
    <w:semiHidden/>
    <w:unhideWhenUsed/>
    <w:rsid w:val="002322CF"/>
    <w:rPr>
      <w:rFonts w:ascii="Tahoma" w:hAnsi="Tahoma"/>
      <w:sz w:val="16"/>
      <w:szCs w:val="16"/>
      <w:lang w:val="x-none" w:eastAsia="x-none"/>
    </w:rPr>
  </w:style>
  <w:style w:type="character" w:customStyle="1" w:styleId="BalloonTextChar">
    <w:name w:val="Balloon Text Char"/>
    <w:link w:val="BalloonText"/>
    <w:uiPriority w:val="99"/>
    <w:semiHidden/>
    <w:rsid w:val="002322CF"/>
    <w:rPr>
      <w:rFonts w:ascii="Tahoma" w:hAnsi="Tahoma" w:cs="Tahoma"/>
      <w:noProof/>
      <w:sz w:val="16"/>
      <w:szCs w:val="16"/>
    </w:rPr>
  </w:style>
  <w:style w:type="table" w:styleId="TableGrid">
    <w:name w:val="Table Grid"/>
    <w:basedOn w:val="TableNormal"/>
    <w:uiPriority w:val="59"/>
    <w:rsid w:val="006A7D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rsid w:val="007E6D45"/>
    <w:pPr>
      <w:ind w:left="2160"/>
    </w:pPr>
    <w:rPr>
      <w:i/>
      <w:noProof w:val="0"/>
      <w:szCs w:val="20"/>
      <w:lang w:val="x-none" w:eastAsia="x-none"/>
    </w:rPr>
  </w:style>
  <w:style w:type="character" w:customStyle="1" w:styleId="BodyTextIndentChar">
    <w:name w:val="Body Text Indent Char"/>
    <w:link w:val="BodyTextIndent"/>
    <w:rsid w:val="007E6D45"/>
    <w:rPr>
      <w:i/>
      <w:sz w:val="24"/>
    </w:rPr>
  </w:style>
  <w:style w:type="paragraph" w:customStyle="1" w:styleId="question">
    <w:name w:val="question"/>
    <w:rsid w:val="00F45F87"/>
    <w:rPr>
      <w:b/>
      <w:sz w:val="24"/>
    </w:rPr>
  </w:style>
  <w:style w:type="paragraph" w:styleId="BodyTextIndent2">
    <w:name w:val="Body Text Indent 2"/>
    <w:basedOn w:val="Normal"/>
    <w:link w:val="BodyTextIndent2Char"/>
    <w:uiPriority w:val="99"/>
    <w:semiHidden/>
    <w:unhideWhenUsed/>
    <w:rsid w:val="00F45F8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F45F87"/>
    <w:rPr>
      <w:noProof/>
      <w:sz w:val="24"/>
      <w:szCs w:val="24"/>
    </w:rPr>
  </w:style>
  <w:style w:type="paragraph" w:customStyle="1" w:styleId="question2">
    <w:name w:val="question2"/>
    <w:rsid w:val="00F45F87"/>
    <w:pPr>
      <w:ind w:left="432"/>
    </w:pPr>
    <w:rPr>
      <w:b/>
    </w:rPr>
  </w:style>
  <w:style w:type="character" w:styleId="Hyperlink">
    <w:name w:val="Hyperlink"/>
    <w:rsid w:val="00FD51A0"/>
    <w:rPr>
      <w:color w:val="0000FF"/>
      <w:u w:val="single"/>
    </w:rPr>
  </w:style>
  <w:style w:type="character" w:customStyle="1" w:styleId="HeaderChar">
    <w:name w:val="Header Char"/>
    <w:link w:val="Header"/>
    <w:rsid w:val="00FD51A0"/>
    <w:rPr>
      <w:noProof/>
      <w:sz w:val="24"/>
      <w:szCs w:val="24"/>
    </w:rPr>
  </w:style>
  <w:style w:type="character" w:customStyle="1" w:styleId="FooterChar">
    <w:name w:val="Footer Char"/>
    <w:link w:val="Footer"/>
    <w:uiPriority w:val="99"/>
    <w:rsid w:val="00CD6E7A"/>
    <w:rPr>
      <w:noProof/>
      <w:sz w:val="24"/>
      <w:szCs w:val="24"/>
    </w:rPr>
  </w:style>
  <w:style w:type="paragraph" w:styleId="BodyText">
    <w:name w:val="Body Text"/>
    <w:basedOn w:val="Normal"/>
    <w:link w:val="BodyTextChar"/>
    <w:rsid w:val="005C2B38"/>
    <w:pPr>
      <w:spacing w:after="120"/>
    </w:pPr>
    <w:rPr>
      <w:lang w:val="x-none" w:eastAsia="x-none"/>
    </w:rPr>
  </w:style>
  <w:style w:type="character" w:customStyle="1" w:styleId="BodyTextChar">
    <w:name w:val="Body Text Char"/>
    <w:link w:val="BodyText"/>
    <w:rsid w:val="005C2B38"/>
    <w:rPr>
      <w:noProof/>
      <w:sz w:val="24"/>
      <w:szCs w:val="24"/>
    </w:rPr>
  </w:style>
  <w:style w:type="paragraph" w:styleId="ListNumber">
    <w:name w:val="List Number"/>
    <w:basedOn w:val="BodyText"/>
    <w:rsid w:val="005C2B38"/>
    <w:pPr>
      <w:numPr>
        <w:numId w:val="15"/>
      </w:numPr>
    </w:pPr>
    <w:rPr>
      <w:rFonts w:ascii="Arial" w:hAnsi="Arial"/>
      <w:noProof w:val="0"/>
    </w:rPr>
  </w:style>
  <w:style w:type="paragraph" w:styleId="NormalWeb">
    <w:name w:val="Normal (Web)"/>
    <w:basedOn w:val="Normal"/>
    <w:uiPriority w:val="99"/>
    <w:unhideWhenUsed/>
    <w:rsid w:val="0039335A"/>
    <w:pPr>
      <w:spacing w:before="100" w:beforeAutospacing="1" w:after="100" w:afterAutospacing="1"/>
    </w:pPr>
    <w:rPr>
      <w:noProof w:val="0"/>
    </w:rPr>
  </w:style>
  <w:style w:type="character" w:customStyle="1" w:styleId="footnotenumber">
    <w:name w:val="footnote_number"/>
    <w:basedOn w:val="DefaultParagraphFont"/>
    <w:rsid w:val="0039335A"/>
  </w:style>
  <w:style w:type="paragraph" w:styleId="CommentSubject">
    <w:name w:val="annotation subject"/>
    <w:basedOn w:val="CommentText"/>
    <w:next w:val="CommentText"/>
    <w:link w:val="CommentSubjectChar"/>
    <w:rsid w:val="00E56FCC"/>
    <w:rPr>
      <w:b/>
      <w:bCs/>
      <w:noProof/>
      <w:lang w:val="x-none" w:eastAsia="x-none"/>
    </w:rPr>
  </w:style>
  <w:style w:type="character" w:customStyle="1" w:styleId="CommentSubjectChar">
    <w:name w:val="Comment Subject Char"/>
    <w:link w:val="CommentSubject"/>
    <w:rsid w:val="00E56FCC"/>
    <w:rPr>
      <w:b/>
      <w:bCs/>
      <w:noProof/>
    </w:rPr>
  </w:style>
  <w:style w:type="paragraph" w:customStyle="1" w:styleId="section1">
    <w:name w:val="section1"/>
    <w:basedOn w:val="Normal"/>
    <w:link w:val="section1Char"/>
    <w:rsid w:val="00607D99"/>
    <w:pPr>
      <w:spacing w:before="100" w:beforeAutospacing="1" w:after="100" w:afterAutospacing="1"/>
    </w:pPr>
    <w:rPr>
      <w:noProof w:val="0"/>
      <w:lang w:val="x-none" w:eastAsia="x-none"/>
    </w:rPr>
  </w:style>
  <w:style w:type="character" w:customStyle="1" w:styleId="section1Char">
    <w:name w:val="section1 Char"/>
    <w:link w:val="section1"/>
    <w:locked/>
    <w:rsid w:val="00607D99"/>
    <w:rPr>
      <w:sz w:val="24"/>
      <w:szCs w:val="24"/>
    </w:rPr>
  </w:style>
  <w:style w:type="paragraph" w:styleId="BodyText2">
    <w:name w:val="Body Text 2"/>
    <w:basedOn w:val="Normal"/>
    <w:link w:val="BodyText2Char"/>
    <w:rsid w:val="0016158A"/>
    <w:pPr>
      <w:spacing w:after="120" w:line="480" w:lineRule="auto"/>
    </w:pPr>
    <w:rPr>
      <w:lang w:val="x-none" w:eastAsia="x-none"/>
    </w:rPr>
  </w:style>
  <w:style w:type="character" w:customStyle="1" w:styleId="BodyText2Char">
    <w:name w:val="Body Text 2 Char"/>
    <w:link w:val="BodyText2"/>
    <w:rsid w:val="0016158A"/>
    <w:rPr>
      <w:noProof/>
      <w:sz w:val="24"/>
      <w:szCs w:val="24"/>
    </w:rPr>
  </w:style>
  <w:style w:type="paragraph" w:styleId="ColorfulList-Accent1">
    <w:name w:val="Colorful List Accent 1"/>
    <w:basedOn w:val="Normal"/>
    <w:qFormat/>
    <w:rsid w:val="009C75A4"/>
    <w:pPr>
      <w:ind w:left="720"/>
    </w:pPr>
  </w:style>
  <w:style w:type="paragraph" w:styleId="FootnoteText">
    <w:name w:val="footnote text"/>
    <w:basedOn w:val="Normal"/>
    <w:link w:val="FootnoteTextChar"/>
    <w:rsid w:val="00B357DB"/>
    <w:rPr>
      <w:sz w:val="20"/>
      <w:szCs w:val="20"/>
    </w:rPr>
  </w:style>
  <w:style w:type="character" w:customStyle="1" w:styleId="FootnoteTextChar">
    <w:name w:val="Footnote Text Char"/>
    <w:link w:val="FootnoteText"/>
    <w:rsid w:val="00B357DB"/>
    <w:rPr>
      <w:noProof/>
    </w:rPr>
  </w:style>
  <w:style w:type="character" w:styleId="FootnoteReference">
    <w:name w:val="footnote reference"/>
    <w:rsid w:val="00B357D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sz w:val="24"/>
      <w:szCs w:val="24"/>
    </w:rPr>
  </w:style>
  <w:style w:type="paragraph" w:styleId="Heading1">
    <w:name w:val="heading 1"/>
    <w:basedOn w:val="Normal"/>
    <w:next w:val="Normal"/>
    <w:link w:val="Heading1Char"/>
    <w:qFormat/>
    <w:rsid w:val="00CE2AFB"/>
    <w:pPr>
      <w:keepNext/>
      <w:outlineLvl w:val="0"/>
    </w:pPr>
    <w:rPr>
      <w:rFonts w:ascii="Arial" w:hAnsi="Arial"/>
      <w:b/>
      <w:bCs/>
      <w:noProof w:val="0"/>
      <w:sz w:val="28"/>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826693"/>
    <w:pPr>
      <w:tabs>
        <w:tab w:val="center" w:pos="4320"/>
        <w:tab w:val="right" w:pos="8640"/>
      </w:tabs>
    </w:pPr>
    <w:rPr>
      <w:lang w:val="x-none" w:eastAsia="x-none"/>
    </w:rPr>
  </w:style>
  <w:style w:type="paragraph" w:styleId="Footer">
    <w:name w:val="footer"/>
    <w:basedOn w:val="Normal"/>
    <w:link w:val="FooterChar"/>
    <w:uiPriority w:val="99"/>
    <w:rsid w:val="00826693"/>
    <w:pPr>
      <w:tabs>
        <w:tab w:val="center" w:pos="4320"/>
        <w:tab w:val="right" w:pos="8640"/>
      </w:tabs>
    </w:pPr>
    <w:rPr>
      <w:lang w:val="x-none" w:eastAsia="x-none"/>
    </w:rPr>
  </w:style>
  <w:style w:type="character" w:customStyle="1" w:styleId="Heading1Char">
    <w:name w:val="Heading 1 Char"/>
    <w:link w:val="Heading1"/>
    <w:rsid w:val="00CE2AFB"/>
    <w:rPr>
      <w:rFonts w:ascii="Arial" w:hAnsi="Arial" w:cs="Arial"/>
      <w:b/>
      <w:bCs/>
      <w:sz w:val="28"/>
      <w:szCs w:val="24"/>
    </w:rPr>
  </w:style>
  <w:style w:type="character" w:styleId="CommentReference">
    <w:name w:val="annotation reference"/>
    <w:uiPriority w:val="99"/>
    <w:semiHidden/>
    <w:unhideWhenUsed/>
    <w:rsid w:val="002322CF"/>
    <w:rPr>
      <w:sz w:val="16"/>
      <w:szCs w:val="16"/>
    </w:rPr>
  </w:style>
  <w:style w:type="paragraph" w:styleId="CommentText">
    <w:name w:val="annotation text"/>
    <w:basedOn w:val="Normal"/>
    <w:link w:val="CommentTextChar"/>
    <w:uiPriority w:val="99"/>
    <w:semiHidden/>
    <w:unhideWhenUsed/>
    <w:rsid w:val="002322CF"/>
    <w:rPr>
      <w:noProof w:val="0"/>
      <w:sz w:val="20"/>
      <w:szCs w:val="20"/>
    </w:rPr>
  </w:style>
  <w:style w:type="character" w:customStyle="1" w:styleId="CommentTextChar">
    <w:name w:val="Comment Text Char"/>
    <w:basedOn w:val="DefaultParagraphFont"/>
    <w:link w:val="CommentText"/>
    <w:uiPriority w:val="99"/>
    <w:semiHidden/>
    <w:rsid w:val="002322CF"/>
  </w:style>
  <w:style w:type="paragraph" w:styleId="BalloonText">
    <w:name w:val="Balloon Text"/>
    <w:basedOn w:val="Normal"/>
    <w:link w:val="BalloonTextChar"/>
    <w:uiPriority w:val="99"/>
    <w:semiHidden/>
    <w:unhideWhenUsed/>
    <w:rsid w:val="002322CF"/>
    <w:rPr>
      <w:rFonts w:ascii="Tahoma" w:hAnsi="Tahoma"/>
      <w:sz w:val="16"/>
      <w:szCs w:val="16"/>
      <w:lang w:val="x-none" w:eastAsia="x-none"/>
    </w:rPr>
  </w:style>
  <w:style w:type="character" w:customStyle="1" w:styleId="BalloonTextChar">
    <w:name w:val="Balloon Text Char"/>
    <w:link w:val="BalloonText"/>
    <w:uiPriority w:val="99"/>
    <w:semiHidden/>
    <w:rsid w:val="002322CF"/>
    <w:rPr>
      <w:rFonts w:ascii="Tahoma" w:hAnsi="Tahoma" w:cs="Tahoma"/>
      <w:noProof/>
      <w:sz w:val="16"/>
      <w:szCs w:val="16"/>
    </w:rPr>
  </w:style>
  <w:style w:type="table" w:styleId="TableGrid">
    <w:name w:val="Table Grid"/>
    <w:basedOn w:val="TableNormal"/>
    <w:uiPriority w:val="59"/>
    <w:rsid w:val="006A7D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rsid w:val="007E6D45"/>
    <w:pPr>
      <w:ind w:left="2160"/>
    </w:pPr>
    <w:rPr>
      <w:i/>
      <w:noProof w:val="0"/>
      <w:szCs w:val="20"/>
      <w:lang w:val="x-none" w:eastAsia="x-none"/>
    </w:rPr>
  </w:style>
  <w:style w:type="character" w:customStyle="1" w:styleId="BodyTextIndentChar">
    <w:name w:val="Body Text Indent Char"/>
    <w:link w:val="BodyTextIndent"/>
    <w:rsid w:val="007E6D45"/>
    <w:rPr>
      <w:i/>
      <w:sz w:val="24"/>
    </w:rPr>
  </w:style>
  <w:style w:type="paragraph" w:customStyle="1" w:styleId="question">
    <w:name w:val="question"/>
    <w:rsid w:val="00F45F87"/>
    <w:rPr>
      <w:b/>
      <w:sz w:val="24"/>
    </w:rPr>
  </w:style>
  <w:style w:type="paragraph" w:styleId="BodyTextIndent2">
    <w:name w:val="Body Text Indent 2"/>
    <w:basedOn w:val="Normal"/>
    <w:link w:val="BodyTextIndent2Char"/>
    <w:uiPriority w:val="99"/>
    <w:semiHidden/>
    <w:unhideWhenUsed/>
    <w:rsid w:val="00F45F8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F45F87"/>
    <w:rPr>
      <w:noProof/>
      <w:sz w:val="24"/>
      <w:szCs w:val="24"/>
    </w:rPr>
  </w:style>
  <w:style w:type="paragraph" w:customStyle="1" w:styleId="question2">
    <w:name w:val="question2"/>
    <w:rsid w:val="00F45F87"/>
    <w:pPr>
      <w:ind w:left="432"/>
    </w:pPr>
    <w:rPr>
      <w:b/>
    </w:rPr>
  </w:style>
  <w:style w:type="character" w:styleId="Hyperlink">
    <w:name w:val="Hyperlink"/>
    <w:rsid w:val="00FD51A0"/>
    <w:rPr>
      <w:color w:val="0000FF"/>
      <w:u w:val="single"/>
    </w:rPr>
  </w:style>
  <w:style w:type="character" w:customStyle="1" w:styleId="HeaderChar">
    <w:name w:val="Header Char"/>
    <w:link w:val="Header"/>
    <w:rsid w:val="00FD51A0"/>
    <w:rPr>
      <w:noProof/>
      <w:sz w:val="24"/>
      <w:szCs w:val="24"/>
    </w:rPr>
  </w:style>
  <w:style w:type="character" w:customStyle="1" w:styleId="FooterChar">
    <w:name w:val="Footer Char"/>
    <w:link w:val="Footer"/>
    <w:uiPriority w:val="99"/>
    <w:rsid w:val="00CD6E7A"/>
    <w:rPr>
      <w:noProof/>
      <w:sz w:val="24"/>
      <w:szCs w:val="24"/>
    </w:rPr>
  </w:style>
  <w:style w:type="paragraph" w:styleId="BodyText">
    <w:name w:val="Body Text"/>
    <w:basedOn w:val="Normal"/>
    <w:link w:val="BodyTextChar"/>
    <w:rsid w:val="005C2B38"/>
    <w:pPr>
      <w:spacing w:after="120"/>
    </w:pPr>
    <w:rPr>
      <w:lang w:val="x-none" w:eastAsia="x-none"/>
    </w:rPr>
  </w:style>
  <w:style w:type="character" w:customStyle="1" w:styleId="BodyTextChar">
    <w:name w:val="Body Text Char"/>
    <w:link w:val="BodyText"/>
    <w:rsid w:val="005C2B38"/>
    <w:rPr>
      <w:noProof/>
      <w:sz w:val="24"/>
      <w:szCs w:val="24"/>
    </w:rPr>
  </w:style>
  <w:style w:type="paragraph" w:styleId="ListNumber">
    <w:name w:val="List Number"/>
    <w:basedOn w:val="BodyText"/>
    <w:rsid w:val="005C2B38"/>
    <w:pPr>
      <w:numPr>
        <w:numId w:val="15"/>
      </w:numPr>
    </w:pPr>
    <w:rPr>
      <w:rFonts w:ascii="Arial" w:hAnsi="Arial"/>
      <w:noProof w:val="0"/>
    </w:rPr>
  </w:style>
  <w:style w:type="paragraph" w:styleId="NormalWeb">
    <w:name w:val="Normal (Web)"/>
    <w:basedOn w:val="Normal"/>
    <w:uiPriority w:val="99"/>
    <w:unhideWhenUsed/>
    <w:rsid w:val="0039335A"/>
    <w:pPr>
      <w:spacing w:before="100" w:beforeAutospacing="1" w:after="100" w:afterAutospacing="1"/>
    </w:pPr>
    <w:rPr>
      <w:noProof w:val="0"/>
    </w:rPr>
  </w:style>
  <w:style w:type="character" w:customStyle="1" w:styleId="footnotenumber">
    <w:name w:val="footnote_number"/>
    <w:basedOn w:val="DefaultParagraphFont"/>
    <w:rsid w:val="0039335A"/>
  </w:style>
  <w:style w:type="paragraph" w:styleId="CommentSubject">
    <w:name w:val="annotation subject"/>
    <w:basedOn w:val="CommentText"/>
    <w:next w:val="CommentText"/>
    <w:link w:val="CommentSubjectChar"/>
    <w:rsid w:val="00E56FCC"/>
    <w:rPr>
      <w:b/>
      <w:bCs/>
      <w:noProof/>
      <w:lang w:val="x-none" w:eastAsia="x-none"/>
    </w:rPr>
  </w:style>
  <w:style w:type="character" w:customStyle="1" w:styleId="CommentSubjectChar">
    <w:name w:val="Comment Subject Char"/>
    <w:link w:val="CommentSubject"/>
    <w:rsid w:val="00E56FCC"/>
    <w:rPr>
      <w:b/>
      <w:bCs/>
      <w:noProof/>
    </w:rPr>
  </w:style>
  <w:style w:type="paragraph" w:customStyle="1" w:styleId="section1">
    <w:name w:val="section1"/>
    <w:basedOn w:val="Normal"/>
    <w:link w:val="section1Char"/>
    <w:rsid w:val="00607D99"/>
    <w:pPr>
      <w:spacing w:before="100" w:beforeAutospacing="1" w:after="100" w:afterAutospacing="1"/>
    </w:pPr>
    <w:rPr>
      <w:noProof w:val="0"/>
      <w:lang w:val="x-none" w:eastAsia="x-none"/>
    </w:rPr>
  </w:style>
  <w:style w:type="character" w:customStyle="1" w:styleId="section1Char">
    <w:name w:val="section1 Char"/>
    <w:link w:val="section1"/>
    <w:locked/>
    <w:rsid w:val="00607D99"/>
    <w:rPr>
      <w:sz w:val="24"/>
      <w:szCs w:val="24"/>
    </w:rPr>
  </w:style>
  <w:style w:type="paragraph" w:styleId="BodyText2">
    <w:name w:val="Body Text 2"/>
    <w:basedOn w:val="Normal"/>
    <w:link w:val="BodyText2Char"/>
    <w:rsid w:val="0016158A"/>
    <w:pPr>
      <w:spacing w:after="120" w:line="480" w:lineRule="auto"/>
    </w:pPr>
    <w:rPr>
      <w:lang w:val="x-none" w:eastAsia="x-none"/>
    </w:rPr>
  </w:style>
  <w:style w:type="character" w:customStyle="1" w:styleId="BodyText2Char">
    <w:name w:val="Body Text 2 Char"/>
    <w:link w:val="BodyText2"/>
    <w:rsid w:val="0016158A"/>
    <w:rPr>
      <w:noProof/>
      <w:sz w:val="24"/>
      <w:szCs w:val="24"/>
    </w:rPr>
  </w:style>
  <w:style w:type="paragraph" w:styleId="ColorfulList-Accent1">
    <w:name w:val="Colorful List Accent 1"/>
    <w:basedOn w:val="Normal"/>
    <w:qFormat/>
    <w:rsid w:val="009C75A4"/>
    <w:pPr>
      <w:ind w:left="720"/>
    </w:pPr>
  </w:style>
  <w:style w:type="paragraph" w:styleId="FootnoteText">
    <w:name w:val="footnote text"/>
    <w:basedOn w:val="Normal"/>
    <w:link w:val="FootnoteTextChar"/>
    <w:rsid w:val="00B357DB"/>
    <w:rPr>
      <w:sz w:val="20"/>
      <w:szCs w:val="20"/>
    </w:rPr>
  </w:style>
  <w:style w:type="character" w:customStyle="1" w:styleId="FootnoteTextChar">
    <w:name w:val="Footnote Text Char"/>
    <w:link w:val="FootnoteText"/>
    <w:rsid w:val="00B357DB"/>
    <w:rPr>
      <w:noProof/>
    </w:rPr>
  </w:style>
  <w:style w:type="character" w:styleId="FootnoteReference">
    <w:name w:val="footnote reference"/>
    <w:rsid w:val="00B357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6494">
      <w:bodyDiv w:val="1"/>
      <w:marLeft w:val="0"/>
      <w:marRight w:val="0"/>
      <w:marTop w:val="0"/>
      <w:marBottom w:val="0"/>
      <w:divBdr>
        <w:top w:val="none" w:sz="0" w:space="0" w:color="auto"/>
        <w:left w:val="none" w:sz="0" w:space="0" w:color="auto"/>
        <w:bottom w:val="none" w:sz="0" w:space="0" w:color="auto"/>
        <w:right w:val="none" w:sz="0" w:space="0" w:color="auto"/>
      </w:divBdr>
    </w:div>
    <w:div w:id="302660273">
      <w:bodyDiv w:val="1"/>
      <w:marLeft w:val="0"/>
      <w:marRight w:val="0"/>
      <w:marTop w:val="0"/>
      <w:marBottom w:val="0"/>
      <w:divBdr>
        <w:top w:val="none" w:sz="0" w:space="0" w:color="auto"/>
        <w:left w:val="none" w:sz="0" w:space="0" w:color="auto"/>
        <w:bottom w:val="none" w:sz="0" w:space="0" w:color="auto"/>
        <w:right w:val="none" w:sz="0" w:space="0" w:color="auto"/>
      </w:divBdr>
    </w:div>
    <w:div w:id="309872281">
      <w:bodyDiv w:val="1"/>
      <w:marLeft w:val="0"/>
      <w:marRight w:val="0"/>
      <w:marTop w:val="0"/>
      <w:marBottom w:val="0"/>
      <w:divBdr>
        <w:top w:val="none" w:sz="0" w:space="0" w:color="auto"/>
        <w:left w:val="none" w:sz="0" w:space="0" w:color="auto"/>
        <w:bottom w:val="none" w:sz="0" w:space="0" w:color="auto"/>
        <w:right w:val="none" w:sz="0" w:space="0" w:color="auto"/>
      </w:divBdr>
      <w:divsChild>
        <w:div w:id="369378827">
          <w:marLeft w:val="0"/>
          <w:marRight w:val="0"/>
          <w:marTop w:val="0"/>
          <w:marBottom w:val="0"/>
          <w:divBdr>
            <w:top w:val="none" w:sz="0" w:space="0" w:color="auto"/>
            <w:left w:val="none" w:sz="0" w:space="0" w:color="auto"/>
            <w:bottom w:val="none" w:sz="0" w:space="0" w:color="auto"/>
            <w:right w:val="none" w:sz="0" w:space="0" w:color="auto"/>
          </w:divBdr>
        </w:div>
        <w:div w:id="673411063">
          <w:marLeft w:val="0"/>
          <w:marRight w:val="0"/>
          <w:marTop w:val="0"/>
          <w:marBottom w:val="0"/>
          <w:divBdr>
            <w:top w:val="none" w:sz="0" w:space="0" w:color="auto"/>
            <w:left w:val="none" w:sz="0" w:space="0" w:color="auto"/>
            <w:bottom w:val="none" w:sz="0" w:space="0" w:color="auto"/>
            <w:right w:val="none" w:sz="0" w:space="0" w:color="auto"/>
          </w:divBdr>
        </w:div>
        <w:div w:id="830876202">
          <w:marLeft w:val="0"/>
          <w:marRight w:val="0"/>
          <w:marTop w:val="0"/>
          <w:marBottom w:val="0"/>
          <w:divBdr>
            <w:top w:val="none" w:sz="0" w:space="0" w:color="auto"/>
            <w:left w:val="none" w:sz="0" w:space="0" w:color="auto"/>
            <w:bottom w:val="none" w:sz="0" w:space="0" w:color="auto"/>
            <w:right w:val="none" w:sz="0" w:space="0" w:color="auto"/>
          </w:divBdr>
        </w:div>
        <w:div w:id="969019471">
          <w:marLeft w:val="0"/>
          <w:marRight w:val="0"/>
          <w:marTop w:val="0"/>
          <w:marBottom w:val="0"/>
          <w:divBdr>
            <w:top w:val="none" w:sz="0" w:space="0" w:color="auto"/>
            <w:left w:val="none" w:sz="0" w:space="0" w:color="auto"/>
            <w:bottom w:val="none" w:sz="0" w:space="0" w:color="auto"/>
            <w:right w:val="none" w:sz="0" w:space="0" w:color="auto"/>
          </w:divBdr>
        </w:div>
        <w:div w:id="1086419418">
          <w:marLeft w:val="0"/>
          <w:marRight w:val="0"/>
          <w:marTop w:val="0"/>
          <w:marBottom w:val="0"/>
          <w:divBdr>
            <w:top w:val="none" w:sz="0" w:space="0" w:color="auto"/>
            <w:left w:val="none" w:sz="0" w:space="0" w:color="auto"/>
            <w:bottom w:val="none" w:sz="0" w:space="0" w:color="auto"/>
            <w:right w:val="none" w:sz="0" w:space="0" w:color="auto"/>
          </w:divBdr>
        </w:div>
        <w:div w:id="1116942698">
          <w:marLeft w:val="0"/>
          <w:marRight w:val="0"/>
          <w:marTop w:val="0"/>
          <w:marBottom w:val="0"/>
          <w:divBdr>
            <w:top w:val="none" w:sz="0" w:space="0" w:color="auto"/>
            <w:left w:val="none" w:sz="0" w:space="0" w:color="auto"/>
            <w:bottom w:val="none" w:sz="0" w:space="0" w:color="auto"/>
            <w:right w:val="none" w:sz="0" w:space="0" w:color="auto"/>
          </w:divBdr>
        </w:div>
        <w:div w:id="1157961975">
          <w:marLeft w:val="0"/>
          <w:marRight w:val="0"/>
          <w:marTop w:val="0"/>
          <w:marBottom w:val="0"/>
          <w:divBdr>
            <w:top w:val="none" w:sz="0" w:space="0" w:color="auto"/>
            <w:left w:val="none" w:sz="0" w:space="0" w:color="auto"/>
            <w:bottom w:val="none" w:sz="0" w:space="0" w:color="auto"/>
            <w:right w:val="none" w:sz="0" w:space="0" w:color="auto"/>
          </w:divBdr>
        </w:div>
        <w:div w:id="1189098948">
          <w:marLeft w:val="0"/>
          <w:marRight w:val="0"/>
          <w:marTop w:val="0"/>
          <w:marBottom w:val="0"/>
          <w:divBdr>
            <w:top w:val="none" w:sz="0" w:space="0" w:color="auto"/>
            <w:left w:val="none" w:sz="0" w:space="0" w:color="auto"/>
            <w:bottom w:val="none" w:sz="0" w:space="0" w:color="auto"/>
            <w:right w:val="none" w:sz="0" w:space="0" w:color="auto"/>
          </w:divBdr>
        </w:div>
        <w:div w:id="1930653657">
          <w:marLeft w:val="0"/>
          <w:marRight w:val="0"/>
          <w:marTop w:val="0"/>
          <w:marBottom w:val="0"/>
          <w:divBdr>
            <w:top w:val="none" w:sz="0" w:space="0" w:color="auto"/>
            <w:left w:val="none" w:sz="0" w:space="0" w:color="auto"/>
            <w:bottom w:val="none" w:sz="0" w:space="0" w:color="auto"/>
            <w:right w:val="none" w:sz="0" w:space="0" w:color="auto"/>
          </w:divBdr>
        </w:div>
        <w:div w:id="2048025679">
          <w:marLeft w:val="0"/>
          <w:marRight w:val="0"/>
          <w:marTop w:val="0"/>
          <w:marBottom w:val="0"/>
          <w:divBdr>
            <w:top w:val="none" w:sz="0" w:space="0" w:color="auto"/>
            <w:left w:val="none" w:sz="0" w:space="0" w:color="auto"/>
            <w:bottom w:val="none" w:sz="0" w:space="0" w:color="auto"/>
            <w:right w:val="none" w:sz="0" w:space="0" w:color="auto"/>
          </w:divBdr>
        </w:div>
        <w:div w:id="2076008866">
          <w:marLeft w:val="0"/>
          <w:marRight w:val="0"/>
          <w:marTop w:val="0"/>
          <w:marBottom w:val="0"/>
          <w:divBdr>
            <w:top w:val="none" w:sz="0" w:space="0" w:color="auto"/>
            <w:left w:val="none" w:sz="0" w:space="0" w:color="auto"/>
            <w:bottom w:val="none" w:sz="0" w:space="0" w:color="auto"/>
            <w:right w:val="none" w:sz="0" w:space="0" w:color="auto"/>
          </w:divBdr>
        </w:div>
      </w:divsChild>
    </w:div>
    <w:div w:id="468596569">
      <w:bodyDiv w:val="1"/>
      <w:marLeft w:val="0"/>
      <w:marRight w:val="0"/>
      <w:marTop w:val="0"/>
      <w:marBottom w:val="0"/>
      <w:divBdr>
        <w:top w:val="none" w:sz="0" w:space="0" w:color="auto"/>
        <w:left w:val="none" w:sz="0" w:space="0" w:color="auto"/>
        <w:bottom w:val="none" w:sz="0" w:space="0" w:color="auto"/>
        <w:right w:val="none" w:sz="0" w:space="0" w:color="auto"/>
      </w:divBdr>
    </w:div>
    <w:div w:id="923294636">
      <w:bodyDiv w:val="1"/>
      <w:marLeft w:val="0"/>
      <w:marRight w:val="0"/>
      <w:marTop w:val="0"/>
      <w:marBottom w:val="0"/>
      <w:divBdr>
        <w:top w:val="none" w:sz="0" w:space="0" w:color="auto"/>
        <w:left w:val="none" w:sz="0" w:space="0" w:color="auto"/>
        <w:bottom w:val="none" w:sz="0" w:space="0" w:color="auto"/>
        <w:right w:val="none" w:sz="0" w:space="0" w:color="auto"/>
      </w:divBdr>
    </w:div>
    <w:div w:id="1148087583">
      <w:bodyDiv w:val="1"/>
      <w:marLeft w:val="0"/>
      <w:marRight w:val="0"/>
      <w:marTop w:val="0"/>
      <w:marBottom w:val="0"/>
      <w:divBdr>
        <w:top w:val="none" w:sz="0" w:space="0" w:color="auto"/>
        <w:left w:val="none" w:sz="0" w:space="0" w:color="auto"/>
        <w:bottom w:val="none" w:sz="0" w:space="0" w:color="auto"/>
        <w:right w:val="none" w:sz="0" w:space="0" w:color="auto"/>
      </w:divBdr>
    </w:div>
    <w:div w:id="1190605141">
      <w:bodyDiv w:val="1"/>
      <w:marLeft w:val="0"/>
      <w:marRight w:val="0"/>
      <w:marTop w:val="0"/>
      <w:marBottom w:val="0"/>
      <w:divBdr>
        <w:top w:val="none" w:sz="0" w:space="0" w:color="auto"/>
        <w:left w:val="none" w:sz="0" w:space="0" w:color="auto"/>
        <w:bottom w:val="none" w:sz="0" w:space="0" w:color="auto"/>
        <w:right w:val="none" w:sz="0" w:space="0" w:color="auto"/>
      </w:divBdr>
    </w:div>
    <w:div w:id="1230652913">
      <w:bodyDiv w:val="1"/>
      <w:marLeft w:val="0"/>
      <w:marRight w:val="0"/>
      <w:marTop w:val="0"/>
      <w:marBottom w:val="0"/>
      <w:divBdr>
        <w:top w:val="none" w:sz="0" w:space="0" w:color="auto"/>
        <w:left w:val="none" w:sz="0" w:space="0" w:color="auto"/>
        <w:bottom w:val="none" w:sz="0" w:space="0" w:color="auto"/>
        <w:right w:val="none" w:sz="0" w:space="0" w:color="auto"/>
      </w:divBdr>
    </w:div>
    <w:div w:id="1637444626">
      <w:bodyDiv w:val="1"/>
      <w:marLeft w:val="0"/>
      <w:marRight w:val="0"/>
      <w:marTop w:val="0"/>
      <w:marBottom w:val="0"/>
      <w:divBdr>
        <w:top w:val="none" w:sz="0" w:space="0" w:color="auto"/>
        <w:left w:val="none" w:sz="0" w:space="0" w:color="auto"/>
        <w:bottom w:val="none" w:sz="0" w:space="0" w:color="auto"/>
        <w:right w:val="none" w:sz="0" w:space="0" w:color="auto"/>
      </w:divBdr>
    </w:div>
    <w:div w:id="18142480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elix@oregonstate.edu" TargetMode="External"/><Relationship Id="rId10" Type="http://schemas.openxmlformats.org/officeDocument/2006/relationships/hyperlink" Target="mailto:felix@oregonstate.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4B35-4DFE-104B-A448-A9AC9370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2205</Words>
  <Characters>12570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Investigator Protocol Template</vt:lpstr>
    </vt:vector>
  </TitlesOfParts>
  <Company>JHAAC</Company>
  <LinksUpToDate>false</LinksUpToDate>
  <CharactersWithSpaces>14746</CharactersWithSpaces>
  <SharedDoc>false</SharedDoc>
  <HLinks>
    <vt:vector size="12" baseType="variant">
      <vt:variant>
        <vt:i4>1179703</vt:i4>
      </vt:variant>
      <vt:variant>
        <vt:i4>3</vt:i4>
      </vt:variant>
      <vt:variant>
        <vt:i4>0</vt:i4>
      </vt:variant>
      <vt:variant>
        <vt:i4>5</vt:i4>
      </vt:variant>
      <vt:variant>
        <vt:lpwstr>mailto:felix@oregonstate.edu</vt:lpwstr>
      </vt:variant>
      <vt:variant>
        <vt:lpwstr/>
      </vt:variant>
      <vt:variant>
        <vt:i4>1179703</vt:i4>
      </vt:variant>
      <vt:variant>
        <vt:i4>0</vt:i4>
      </vt:variant>
      <vt:variant>
        <vt:i4>0</vt:i4>
      </vt:variant>
      <vt:variant>
        <vt:i4>5</vt:i4>
      </vt:variant>
      <vt:variant>
        <vt:lpwstr>mailto:felix@oregonstate.edu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Investigator Protocol Template</dc:title>
  <dc:subject/>
  <dc:creator>Lisa Leventhal</dc:creator>
  <cp:keywords/>
  <cp:lastModifiedBy>Beatrice</cp:lastModifiedBy>
  <cp:revision>2</cp:revision>
  <cp:lastPrinted>2015-02-10T19:50:00Z</cp:lastPrinted>
  <dcterms:created xsi:type="dcterms:W3CDTF">2016-02-11T00:20:00Z</dcterms:created>
  <dcterms:modified xsi:type="dcterms:W3CDTF">2016-02-11T00:20:00Z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1383712786</vt:i4>
  </property>
  <property fmtid="{D5CDD505-2E9C-101B-9397-08002B2CF9AE}" pid="3" name="_NewReviewCycle">
    <vt:lpwstr/>
  </property>
  <property fmtid="{D5CDD505-2E9C-101B-9397-08002B2CF9AE}" pid="4" name="_EmailSubject">
    <vt:lpwstr>Protocol and Survey</vt:lpwstr>
  </property>
  <property fmtid="{D5CDD505-2E9C-101B-9397-08002B2CF9AE}" pid="5" name="_AuthorEmail">
    <vt:lpwstr>jon.dorbolo@oregonstate.edu</vt:lpwstr>
  </property>
  <property fmtid="{D5CDD505-2E9C-101B-9397-08002B2CF9AE}" pid="6" name="_AuthorEmailDisplayName">
    <vt:lpwstr>Dorbolo, Jon</vt:lpwstr>
  </property>
</Properties>
</file>