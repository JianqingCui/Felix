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CC897" w14:textId="5C3B2B3D" w:rsidR="004B4E7E" w:rsidRDefault="004B4E7E" w:rsidP="004B4E7E">
      <w:pPr>
        <w:pStyle w:val="Title"/>
        <w:rPr>
          <w:shd w:val="clear" w:color="auto" w:fill="FFFFFF"/>
        </w:rPr>
      </w:pPr>
      <w:r w:rsidRPr="004B4E7E">
        <w:rPr>
          <w:shd w:val="clear" w:color="auto" w:fill="FFFFFF"/>
        </w:rPr>
        <w:t xml:space="preserve"> </w:t>
      </w:r>
      <w:r w:rsidR="008035A9">
        <w:rPr>
          <w:shd w:val="clear" w:color="auto" w:fill="FFFFFF"/>
        </w:rPr>
        <w:t>Background Questionnaire</w:t>
      </w:r>
    </w:p>
    <w:p w14:paraId="3FE010E3" w14:textId="31836698" w:rsidR="008035A9" w:rsidRDefault="008035A9" w:rsidP="008035A9">
      <w:pPr>
        <w:pStyle w:val="Heading2"/>
      </w:pPr>
      <w:r>
        <w:t>What is your current status at OSU?</w:t>
      </w:r>
    </w:p>
    <w:p w14:paraId="16BC3FA0" w14:textId="77777777" w:rsidR="001937EB" w:rsidRDefault="00CB787C" w:rsidP="008035A9">
      <w:pPr>
        <w:pStyle w:val="NoSpacing"/>
        <w:numPr>
          <w:ilvl w:val="0"/>
          <w:numId w:val="9"/>
        </w:numPr>
        <w:rPr>
          <w:ins w:id="0" w:author="Beatrice" w:date="2016-02-02T19:25:00Z"/>
        </w:rPr>
      </w:pPr>
      <w:ins w:id="1" w:author="Beatrice" w:date="2016-02-02T15:51:00Z">
        <w:r>
          <w:t xml:space="preserve">Undergrad student </w:t>
        </w:r>
      </w:ins>
    </w:p>
    <w:p w14:paraId="42DEE2CB" w14:textId="77777777" w:rsidR="001937EB" w:rsidRDefault="001937EB" w:rsidP="001937EB">
      <w:pPr>
        <w:pStyle w:val="NoSpacing"/>
        <w:numPr>
          <w:ilvl w:val="1"/>
          <w:numId w:val="9"/>
        </w:numPr>
        <w:rPr>
          <w:ins w:id="2" w:author="Beatrice" w:date="2016-02-02T19:25:00Z"/>
        </w:rPr>
        <w:pPrChange w:id="3" w:author="Beatrice" w:date="2016-02-02T19:25:00Z">
          <w:pPr>
            <w:pStyle w:val="NoSpacing"/>
            <w:numPr>
              <w:numId w:val="9"/>
            </w:numPr>
            <w:ind w:left="720" w:hanging="360"/>
          </w:pPr>
        </w:pPrChange>
      </w:pPr>
      <w:ins w:id="4" w:author="Beatrice" w:date="2016-02-02T19:25:00Z">
        <w:r>
          <w:t>Freshman</w:t>
        </w:r>
      </w:ins>
    </w:p>
    <w:p w14:paraId="10A27E4C" w14:textId="77777777" w:rsidR="001937EB" w:rsidRDefault="001937EB" w:rsidP="001937EB">
      <w:pPr>
        <w:pStyle w:val="NoSpacing"/>
        <w:numPr>
          <w:ilvl w:val="1"/>
          <w:numId w:val="9"/>
        </w:numPr>
        <w:rPr>
          <w:ins w:id="5" w:author="Beatrice" w:date="2016-02-02T19:25:00Z"/>
        </w:rPr>
        <w:pPrChange w:id="6" w:author="Beatrice" w:date="2016-02-02T19:25:00Z">
          <w:pPr>
            <w:pStyle w:val="NoSpacing"/>
            <w:numPr>
              <w:numId w:val="9"/>
            </w:numPr>
            <w:ind w:left="720" w:hanging="360"/>
          </w:pPr>
        </w:pPrChange>
      </w:pPr>
      <w:ins w:id="7" w:author="Beatrice" w:date="2016-02-02T19:25:00Z">
        <w:r>
          <w:t>Sophomore</w:t>
        </w:r>
      </w:ins>
    </w:p>
    <w:p w14:paraId="120B81AE" w14:textId="77777777" w:rsidR="001937EB" w:rsidRDefault="001937EB" w:rsidP="001937EB">
      <w:pPr>
        <w:pStyle w:val="NoSpacing"/>
        <w:numPr>
          <w:ilvl w:val="1"/>
          <w:numId w:val="9"/>
        </w:numPr>
        <w:rPr>
          <w:ins w:id="8" w:author="Beatrice" w:date="2016-02-02T19:25:00Z"/>
        </w:rPr>
        <w:pPrChange w:id="9" w:author="Beatrice" w:date="2016-02-02T19:25:00Z">
          <w:pPr>
            <w:pStyle w:val="NoSpacing"/>
            <w:numPr>
              <w:numId w:val="9"/>
            </w:numPr>
            <w:ind w:left="720" w:hanging="360"/>
          </w:pPr>
        </w:pPrChange>
      </w:pPr>
      <w:ins w:id="10" w:author="Beatrice" w:date="2016-02-02T19:25:00Z">
        <w:r>
          <w:t>Junior</w:t>
        </w:r>
      </w:ins>
    </w:p>
    <w:p w14:paraId="38520F03" w14:textId="236D5706" w:rsidR="008035A9" w:rsidRDefault="001937EB" w:rsidP="001937EB">
      <w:pPr>
        <w:pStyle w:val="NoSpacing"/>
        <w:numPr>
          <w:ilvl w:val="1"/>
          <w:numId w:val="9"/>
        </w:numPr>
        <w:pPrChange w:id="11" w:author="Beatrice" w:date="2016-02-02T19:25:00Z">
          <w:pPr>
            <w:pStyle w:val="NoSpacing"/>
            <w:numPr>
              <w:numId w:val="9"/>
            </w:numPr>
            <w:ind w:left="720" w:hanging="360"/>
          </w:pPr>
        </w:pPrChange>
      </w:pPr>
      <w:ins w:id="12" w:author="Beatrice" w:date="2016-02-02T19:25:00Z">
        <w:r>
          <w:t>Senior</w:t>
        </w:r>
      </w:ins>
      <w:del w:id="13" w:author="Beatrice" w:date="2016-02-02T15:51:00Z">
        <w:r w:rsidR="008035A9" w:rsidDel="00CB787C">
          <w:delText>Freshman</w:delText>
        </w:r>
      </w:del>
    </w:p>
    <w:p w14:paraId="3F16BC7C" w14:textId="74500982" w:rsidR="008035A9" w:rsidDel="00CB787C" w:rsidRDefault="008035A9" w:rsidP="008035A9">
      <w:pPr>
        <w:pStyle w:val="NoSpacing"/>
        <w:numPr>
          <w:ilvl w:val="0"/>
          <w:numId w:val="9"/>
        </w:numPr>
        <w:rPr>
          <w:del w:id="14" w:author="Beatrice" w:date="2016-02-02T15:51:00Z"/>
        </w:rPr>
      </w:pPr>
      <w:del w:id="15" w:author="Beatrice" w:date="2016-02-02T15:51:00Z">
        <w:r w:rsidDel="00CB787C">
          <w:delText>Sophomore</w:delText>
        </w:r>
      </w:del>
    </w:p>
    <w:p w14:paraId="6649A514" w14:textId="66512DBA" w:rsidR="008035A9" w:rsidDel="00CB787C" w:rsidRDefault="008035A9" w:rsidP="008035A9">
      <w:pPr>
        <w:pStyle w:val="NoSpacing"/>
        <w:numPr>
          <w:ilvl w:val="0"/>
          <w:numId w:val="9"/>
        </w:numPr>
        <w:rPr>
          <w:del w:id="16" w:author="Beatrice" w:date="2016-02-02T15:51:00Z"/>
        </w:rPr>
      </w:pPr>
      <w:del w:id="17" w:author="Beatrice" w:date="2016-02-02T15:51:00Z">
        <w:r w:rsidDel="00CB787C">
          <w:delText>Junior</w:delText>
        </w:r>
      </w:del>
    </w:p>
    <w:p w14:paraId="5C3A43B1" w14:textId="13C88B82" w:rsidR="00CB787C" w:rsidRDefault="008035A9" w:rsidP="004B4E7E">
      <w:pPr>
        <w:pStyle w:val="NoSpacing"/>
        <w:numPr>
          <w:ilvl w:val="0"/>
          <w:numId w:val="9"/>
        </w:numPr>
        <w:rPr>
          <w:ins w:id="18" w:author="Beatrice" w:date="2016-02-02T15:51:00Z"/>
        </w:rPr>
      </w:pPr>
      <w:del w:id="19" w:author="Beatrice" w:date="2016-02-02T15:51:00Z">
        <w:r w:rsidDel="00CB787C">
          <w:delText>Senior</w:delText>
        </w:r>
      </w:del>
      <w:ins w:id="20" w:author="Beatrice" w:date="2016-02-02T15:51:00Z">
        <w:r w:rsidR="00CB787C">
          <w:t>Graduate student</w:t>
        </w:r>
      </w:ins>
    </w:p>
    <w:p w14:paraId="3C7F1E9C" w14:textId="23C8D1B4" w:rsidR="00CB787C" w:rsidRDefault="00CB787C" w:rsidP="004B4E7E">
      <w:pPr>
        <w:pStyle w:val="NoSpacing"/>
        <w:numPr>
          <w:ilvl w:val="0"/>
          <w:numId w:val="9"/>
        </w:numPr>
        <w:rPr>
          <w:ins w:id="21" w:author="Beatrice" w:date="2016-02-02T15:51:00Z"/>
        </w:rPr>
      </w:pPr>
      <w:ins w:id="22" w:author="Beatrice" w:date="2016-02-02T15:51:00Z">
        <w:r>
          <w:t>Faculty</w:t>
        </w:r>
      </w:ins>
    </w:p>
    <w:p w14:paraId="135E4D51" w14:textId="6A219F7C" w:rsidR="00CB787C" w:rsidRDefault="00CB787C" w:rsidP="004B4E7E">
      <w:pPr>
        <w:pStyle w:val="NoSpacing"/>
        <w:numPr>
          <w:ilvl w:val="0"/>
          <w:numId w:val="9"/>
        </w:numPr>
      </w:pPr>
      <w:ins w:id="23" w:author="Beatrice" w:date="2016-02-02T15:51:00Z">
        <w:r>
          <w:t>Staff</w:t>
        </w:r>
      </w:ins>
    </w:p>
    <w:p w14:paraId="1A7C7DB8" w14:textId="1A3912F1" w:rsidR="004B4E7E" w:rsidRDefault="004B4E7E" w:rsidP="004B4E7E">
      <w:pPr>
        <w:pStyle w:val="Heading2"/>
      </w:pPr>
      <w:r>
        <w:t>What is your gender?</w:t>
      </w:r>
    </w:p>
    <w:p w14:paraId="0D3A3599" w14:textId="01C29131" w:rsidR="004B4E7E" w:rsidRDefault="004B4E7E" w:rsidP="004B4E7E">
      <w:pPr>
        <w:pStyle w:val="NoSpacing"/>
        <w:numPr>
          <w:ilvl w:val="0"/>
          <w:numId w:val="9"/>
        </w:numPr>
      </w:pPr>
      <w:r>
        <w:t>Male</w:t>
      </w:r>
    </w:p>
    <w:p w14:paraId="0D26ED13" w14:textId="7663BC55" w:rsidR="004B4E7E" w:rsidRDefault="004B4E7E" w:rsidP="004B4E7E">
      <w:pPr>
        <w:pStyle w:val="NoSpacing"/>
        <w:numPr>
          <w:ilvl w:val="0"/>
          <w:numId w:val="9"/>
        </w:numPr>
      </w:pPr>
      <w:r>
        <w:t>Female</w:t>
      </w:r>
    </w:p>
    <w:p w14:paraId="778188D3" w14:textId="4D18C095" w:rsidR="004B4E7E" w:rsidRDefault="00C57CDA" w:rsidP="004B4E7E">
      <w:pPr>
        <w:pStyle w:val="NoSpacing"/>
        <w:numPr>
          <w:ilvl w:val="0"/>
          <w:numId w:val="9"/>
        </w:numPr>
      </w:pPr>
      <w:r>
        <w:t>Trans male/Trans man</w:t>
      </w:r>
    </w:p>
    <w:p w14:paraId="2EB0BB93" w14:textId="3CD36068" w:rsidR="00C57CDA" w:rsidRDefault="00C57CDA" w:rsidP="004B4E7E">
      <w:pPr>
        <w:pStyle w:val="NoSpacing"/>
        <w:numPr>
          <w:ilvl w:val="0"/>
          <w:numId w:val="9"/>
        </w:numPr>
      </w:pPr>
      <w:r>
        <w:t>Trans female/ Trans woman</w:t>
      </w:r>
    </w:p>
    <w:p w14:paraId="49A0E739" w14:textId="5E106FBE" w:rsidR="00C57CDA" w:rsidRDefault="00C57CDA" w:rsidP="004B4E7E">
      <w:pPr>
        <w:pStyle w:val="NoSpacing"/>
        <w:numPr>
          <w:ilvl w:val="0"/>
          <w:numId w:val="9"/>
        </w:numPr>
      </w:pPr>
      <w:proofErr w:type="spellStart"/>
      <w:r>
        <w:t>Genderqueer</w:t>
      </w:r>
      <w:proofErr w:type="spellEnd"/>
      <w:r>
        <w:t>/ Gender non-conforming</w:t>
      </w:r>
    </w:p>
    <w:p w14:paraId="79C1152F" w14:textId="2A414DBB" w:rsidR="00CB787C" w:rsidRDefault="00C57CDA">
      <w:pPr>
        <w:pStyle w:val="NoSpacing"/>
        <w:numPr>
          <w:ilvl w:val="0"/>
          <w:numId w:val="9"/>
        </w:numPr>
        <w:rPr>
          <w:ins w:id="24" w:author="Beatrice" w:date="2016-02-02T15:52:00Z"/>
        </w:rPr>
      </w:pPr>
      <w:r>
        <w:t>Different identity (please state)</w:t>
      </w:r>
      <w:proofErr w:type="gramStart"/>
      <w:r>
        <w:t>:_</w:t>
      </w:r>
      <w:proofErr w:type="gramEnd"/>
      <w:r>
        <w:t>____</w:t>
      </w:r>
    </w:p>
    <w:p w14:paraId="4C3B31DC" w14:textId="77777777" w:rsidR="00CB787C" w:rsidRDefault="00CB787C">
      <w:pPr>
        <w:pStyle w:val="NoSpacing"/>
        <w:pPrChange w:id="25" w:author="Beatrice" w:date="2016-02-02T15:52:00Z">
          <w:pPr>
            <w:pStyle w:val="NoSpacing"/>
            <w:numPr>
              <w:numId w:val="9"/>
            </w:numPr>
            <w:ind w:left="720" w:hanging="360"/>
          </w:pPr>
        </w:pPrChange>
      </w:pPr>
    </w:p>
    <w:p w14:paraId="15F4AAAD" w14:textId="34B04331" w:rsidR="00CB787C" w:rsidRDefault="00CB787C" w:rsidP="004B4E7E">
      <w:pPr>
        <w:pStyle w:val="Heading2"/>
        <w:rPr>
          <w:ins w:id="26" w:author="Beatrice" w:date="2016-02-02T15:52:00Z"/>
        </w:rPr>
      </w:pPr>
      <w:ins w:id="27" w:author="Beatrice" w:date="2016-02-02T15:52:00Z">
        <w:r>
          <w:t>Do you</w:t>
        </w:r>
      </w:ins>
      <w:ins w:id="28" w:author="Beatrice" w:date="2016-02-02T19:26:00Z">
        <w:r w:rsidR="001937EB">
          <w:t xml:space="preserve"> or did you ever</w:t>
        </w:r>
      </w:ins>
      <w:ins w:id="29" w:author="Beatrice" w:date="2016-02-02T15:52:00Z">
        <w:r>
          <w:t xml:space="preserve"> live on campus?</w:t>
        </w:r>
      </w:ins>
    </w:p>
    <w:p w14:paraId="50CE8145" w14:textId="77777777" w:rsidR="00CB787C" w:rsidRDefault="00CB787C" w:rsidP="00CB787C">
      <w:pPr>
        <w:pStyle w:val="NoSpacing"/>
        <w:numPr>
          <w:ilvl w:val="0"/>
          <w:numId w:val="10"/>
        </w:numPr>
        <w:rPr>
          <w:ins w:id="30" w:author="Beatrice" w:date="2016-02-02T15:52:00Z"/>
        </w:rPr>
      </w:pPr>
      <w:ins w:id="31" w:author="Beatrice" w:date="2016-02-02T15:52:00Z">
        <w:r>
          <w:t>Yes</w:t>
        </w:r>
      </w:ins>
    </w:p>
    <w:p w14:paraId="1D42067D" w14:textId="690E899D" w:rsidR="00CB787C" w:rsidRDefault="00CB787C" w:rsidP="00CB787C">
      <w:pPr>
        <w:pStyle w:val="NoSpacing"/>
        <w:ind w:left="1440"/>
        <w:rPr>
          <w:ins w:id="32" w:author="Beatrice" w:date="2016-02-02T15:52:00Z"/>
        </w:rPr>
      </w:pPr>
      <w:ins w:id="33" w:author="Beatrice" w:date="2016-02-02T15:52:00Z">
        <w:r>
          <w:t xml:space="preserve">Please </w:t>
        </w:r>
      </w:ins>
      <w:ins w:id="34" w:author="Beatrice" w:date="2016-02-02T15:53:00Z">
        <w:r>
          <w:t>indicate in which residence hall</w:t>
        </w:r>
      </w:ins>
      <w:ins w:id="35" w:author="Beatrice" w:date="2016-02-02T19:26:00Z">
        <w:r w:rsidR="001937EB">
          <w:t>(s)</w:t>
        </w:r>
      </w:ins>
      <w:ins w:id="36" w:author="Beatrice" w:date="2016-02-02T15:52:00Z">
        <w:r>
          <w:t>: ______________________________________________</w:t>
        </w:r>
      </w:ins>
    </w:p>
    <w:p w14:paraId="08FFBBC3" w14:textId="77777777" w:rsidR="00CB787C" w:rsidRDefault="00CB787C" w:rsidP="00CB787C">
      <w:pPr>
        <w:pStyle w:val="NoSpacing"/>
        <w:numPr>
          <w:ilvl w:val="0"/>
          <w:numId w:val="10"/>
        </w:numPr>
        <w:rPr>
          <w:ins w:id="37" w:author="Beatrice" w:date="2016-02-02T15:52:00Z"/>
        </w:rPr>
      </w:pPr>
      <w:ins w:id="38" w:author="Beatrice" w:date="2016-02-02T15:52:00Z">
        <w:r>
          <w:t>No</w:t>
        </w:r>
      </w:ins>
    </w:p>
    <w:p w14:paraId="51309B9C" w14:textId="77777777" w:rsidR="00CB787C" w:rsidRPr="00CB787C" w:rsidRDefault="00CB787C">
      <w:pPr>
        <w:rPr>
          <w:ins w:id="39" w:author="Beatrice" w:date="2016-02-02T15:52:00Z"/>
          <w:rPrChange w:id="40" w:author="Beatrice" w:date="2016-02-02T15:52:00Z">
            <w:rPr>
              <w:ins w:id="41" w:author="Beatrice" w:date="2016-02-02T15:52:00Z"/>
            </w:rPr>
          </w:rPrChange>
        </w:rPr>
        <w:pPrChange w:id="42" w:author="Beatrice" w:date="2016-02-02T15:52:00Z">
          <w:pPr>
            <w:pStyle w:val="Heading2"/>
          </w:pPr>
        </w:pPrChange>
      </w:pPr>
    </w:p>
    <w:p w14:paraId="7320F513" w14:textId="72DCD2C6" w:rsidR="004B4E7E" w:rsidRPr="004B4E7E" w:rsidRDefault="004B4E7E" w:rsidP="004B4E7E">
      <w:pPr>
        <w:pStyle w:val="Heading2"/>
      </w:pPr>
      <w:r>
        <w:t xml:space="preserve"> </w:t>
      </w:r>
      <w:ins w:id="43" w:author="Beatrice" w:date="2016-02-02T15:53:00Z">
        <w:r w:rsidR="00CB787C">
          <w:t>If you answered ‘yes’ at Question 3, h</w:t>
        </w:r>
      </w:ins>
      <w:del w:id="44" w:author="Beatrice" w:date="2016-02-02T15:53:00Z">
        <w:r w:rsidDel="00CB787C">
          <w:delText>H</w:delText>
        </w:r>
      </w:del>
      <w:r>
        <w:t>ow long have you lived</w:t>
      </w:r>
      <w:ins w:id="45" w:author="Beatrice" w:date="2016-02-02T19:26:00Z">
        <w:r w:rsidR="001937EB">
          <w:t xml:space="preserve"> or </w:t>
        </w:r>
      </w:ins>
      <w:del w:id="46" w:author="Beatrice" w:date="2016-02-02T19:26:00Z">
        <w:r w:rsidDel="001937EB">
          <w:delText>/</w:delText>
        </w:r>
      </w:del>
      <w:r>
        <w:t>have</w:t>
      </w:r>
      <w:ins w:id="47" w:author="Beatrice" w:date="2016-02-02T19:26:00Z">
        <w:r w:rsidR="001937EB">
          <w:t xml:space="preserve"> you</w:t>
        </w:r>
      </w:ins>
      <w:r>
        <w:t xml:space="preserve"> been living in an OSU residence hall </w:t>
      </w:r>
      <w:del w:id="48" w:author="Beatrice" w:date="2016-02-02T19:26:00Z">
        <w:r w:rsidDel="001937EB">
          <w:delText xml:space="preserve">in </w:delText>
        </w:r>
      </w:del>
      <w:ins w:id="49" w:author="Beatrice" w:date="2016-02-02T19:26:00Z">
        <w:r w:rsidR="001937EB">
          <w:t>(</w:t>
        </w:r>
      </w:ins>
      <w:r>
        <w:t>months</w:t>
      </w:r>
      <w:ins w:id="50" w:author="Beatrice" w:date="2016-02-02T19:27:00Z">
        <w:r w:rsidR="001937EB">
          <w:t>/</w:t>
        </w:r>
      </w:ins>
      <w:del w:id="51" w:author="Beatrice" w:date="2016-02-02T19:27:00Z">
        <w:r w:rsidDel="001937EB">
          <w:delText xml:space="preserve"> and </w:delText>
        </w:r>
      </w:del>
      <w:r>
        <w:t>years</w:t>
      </w:r>
      <w:ins w:id="52" w:author="Beatrice" w:date="2016-02-02T19:27:00Z">
        <w:r w:rsidR="001937EB">
          <w:t>)</w:t>
        </w:r>
      </w:ins>
      <w:r>
        <w:t xml:space="preserve">? </w:t>
      </w:r>
    </w:p>
    <w:p w14:paraId="25F10F8D" w14:textId="717F3F5A" w:rsidR="004B4E7E" w:rsidRPr="004B4E7E" w:rsidRDefault="004B4E7E" w:rsidP="004B4E7E">
      <w:r>
        <w:t>Answer: _________________________________________________________________________</w:t>
      </w:r>
    </w:p>
    <w:p w14:paraId="73FEE864" w14:textId="141D1FC5" w:rsidR="004B4E7E" w:rsidDel="00CB787C" w:rsidRDefault="004B4E7E" w:rsidP="004B4E7E">
      <w:pPr>
        <w:rPr>
          <w:del w:id="53" w:author="Beatrice" w:date="2016-02-02T15:53:00Z"/>
        </w:rPr>
      </w:pPr>
      <w:del w:id="54" w:author="Beatrice" w:date="2016-02-02T15:53:00Z">
        <w:r w:rsidDel="00CB787C">
          <w:delText xml:space="preserve">If </w:delText>
        </w:r>
        <w:r w:rsidR="00471B4D" w:rsidDel="00CB787C">
          <w:delText>you have never</w:delText>
        </w:r>
        <w:r w:rsidDel="00CB787C">
          <w:delText xml:space="preserve"> lived in an OSU residence hall, </w:delText>
        </w:r>
        <w:r w:rsidR="00471B4D" w:rsidDel="00CB787C">
          <w:delText>please notify the interviewer.</w:delText>
        </w:r>
        <w:r w:rsidDel="00CB787C">
          <w:delText xml:space="preserve"> </w:delText>
        </w:r>
      </w:del>
    </w:p>
    <w:p w14:paraId="3C58729A" w14:textId="77777777" w:rsidR="00CB787C" w:rsidRDefault="00CB787C" w:rsidP="004B4E7E">
      <w:pPr>
        <w:rPr>
          <w:ins w:id="55" w:author="Beatrice" w:date="2016-02-02T15:53:00Z"/>
        </w:rPr>
      </w:pPr>
    </w:p>
    <w:p w14:paraId="283153F7" w14:textId="1C8EEA99" w:rsidR="00CB787C" w:rsidRDefault="00CB787C" w:rsidP="00471B4D">
      <w:pPr>
        <w:pStyle w:val="Heading2"/>
        <w:rPr>
          <w:ins w:id="56" w:author="Beatrice" w:date="2016-02-02T15:55:00Z"/>
        </w:rPr>
      </w:pPr>
      <w:ins w:id="57" w:author="Beatrice" w:date="2016-02-02T15:54:00Z">
        <w:r>
          <w:t>Which buildings on campus would you say you spend the most time</w:t>
        </w:r>
      </w:ins>
      <w:ins w:id="58" w:author="Beatrice" w:date="2016-02-02T15:55:00Z">
        <w:r>
          <w:t xml:space="preserve"> during the day</w:t>
        </w:r>
      </w:ins>
      <w:ins w:id="59" w:author="Beatrice" w:date="2016-02-02T15:54:00Z">
        <w:r>
          <w:t xml:space="preserve"> (this exclude a residence hall, if you</w:t>
        </w:r>
      </w:ins>
      <w:ins w:id="60" w:author="Beatrice" w:date="2016-02-02T19:27:00Z">
        <w:r w:rsidR="001937EB">
          <w:t xml:space="preserve"> currently</w:t>
        </w:r>
      </w:ins>
      <w:bookmarkStart w:id="61" w:name="_GoBack"/>
      <w:bookmarkEnd w:id="61"/>
      <w:ins w:id="62" w:author="Beatrice" w:date="2016-02-02T15:54:00Z">
        <w:r>
          <w:t xml:space="preserve"> live on campus)?</w:t>
        </w:r>
      </w:ins>
    </w:p>
    <w:p w14:paraId="52F1AD72" w14:textId="77777777" w:rsidR="00CB787C" w:rsidRPr="004B4E7E" w:rsidRDefault="00CB787C" w:rsidP="00CB787C">
      <w:pPr>
        <w:rPr>
          <w:ins w:id="63" w:author="Beatrice" w:date="2016-02-02T15:55:00Z"/>
        </w:rPr>
      </w:pPr>
      <w:ins w:id="64" w:author="Beatrice" w:date="2016-02-02T15:55:00Z">
        <w:r>
          <w:t>Answer: _________________________________________________________________________</w:t>
        </w:r>
      </w:ins>
    </w:p>
    <w:p w14:paraId="0075C6E5" w14:textId="6806CA23" w:rsidR="004B4E7E" w:rsidRDefault="00471B4D" w:rsidP="00471B4D">
      <w:pPr>
        <w:pStyle w:val="Heading2"/>
      </w:pPr>
      <w:r>
        <w:t xml:space="preserve"> For the purpose of this interview, we will define the concept of “Fire Safety” as all the behavior you should have when trying to evacuate a building on fire. </w:t>
      </w:r>
      <w:r w:rsidR="004B4E7E">
        <w:t>How knowledgeable do you feel about Fire Safety? Please, circle the number that represents your feeling (‘0’ is not knowledgeable at all; ‘10’ is very knowledgeable)</w:t>
      </w:r>
    </w:p>
    <w:p w14:paraId="762FDB04" w14:textId="19AD4BA9" w:rsidR="004B4E7E" w:rsidRDefault="004B4E7E" w:rsidP="00471B4D">
      <w:pPr>
        <w:jc w:val="center"/>
      </w:pPr>
      <w:r>
        <w:t>-- 0 1 2 3 4 5 6 7 8 9 10 ++</w:t>
      </w:r>
    </w:p>
    <w:p w14:paraId="24F22510" w14:textId="264DCFCB" w:rsidR="004B4E7E" w:rsidRDefault="004B4E7E" w:rsidP="004B4E7E">
      <w:pPr>
        <w:pStyle w:val="Heading2"/>
      </w:pPr>
      <w:r>
        <w:lastRenderedPageBreak/>
        <w:t>Have you ever received Fire Safety training, meaning have you ever been trained to escape a building on fire?</w:t>
      </w:r>
    </w:p>
    <w:p w14:paraId="0BF5A6A7" w14:textId="77777777" w:rsidR="004B4E7E" w:rsidRDefault="004B4E7E" w:rsidP="004B4E7E">
      <w:pPr>
        <w:pStyle w:val="NoSpacing"/>
        <w:numPr>
          <w:ilvl w:val="0"/>
          <w:numId w:val="10"/>
        </w:numPr>
      </w:pPr>
      <w:r>
        <w:t>Yes</w:t>
      </w:r>
    </w:p>
    <w:p w14:paraId="5E847CE9" w14:textId="597C3B77" w:rsidR="004B4E7E" w:rsidRDefault="00471B4D" w:rsidP="00471B4D">
      <w:pPr>
        <w:pStyle w:val="NoSpacing"/>
        <w:ind w:left="1440"/>
      </w:pPr>
      <w:r>
        <w:t>Please describe</w:t>
      </w:r>
      <w:r w:rsidR="004B4E7E">
        <w:t>:</w:t>
      </w:r>
      <w:r>
        <w:t xml:space="preserve"> </w:t>
      </w:r>
      <w:r w:rsidR="004B4E7E">
        <w:t>_______________________________________________________________</w:t>
      </w:r>
    </w:p>
    <w:p w14:paraId="42EA1C4B" w14:textId="7B1EB329" w:rsidR="004B4E7E" w:rsidRDefault="004B4E7E" w:rsidP="004B4E7E">
      <w:pPr>
        <w:pStyle w:val="NoSpacing"/>
        <w:numPr>
          <w:ilvl w:val="0"/>
          <w:numId w:val="10"/>
        </w:numPr>
      </w:pPr>
      <w:r>
        <w:t>No</w:t>
      </w:r>
    </w:p>
    <w:p w14:paraId="2A4C318E" w14:textId="598B809D" w:rsidR="004B4E7E" w:rsidRDefault="004B4E7E" w:rsidP="004B4E7E">
      <w:pPr>
        <w:pStyle w:val="Heading2"/>
      </w:pPr>
      <w:r>
        <w:t xml:space="preserve"> Have you ever participated in a fire drill?</w:t>
      </w:r>
    </w:p>
    <w:p w14:paraId="71B54615" w14:textId="77777777" w:rsidR="004B4E7E" w:rsidRDefault="004B4E7E" w:rsidP="004B4E7E">
      <w:pPr>
        <w:pStyle w:val="NoSpacing"/>
        <w:numPr>
          <w:ilvl w:val="0"/>
          <w:numId w:val="11"/>
        </w:numPr>
      </w:pPr>
      <w:r>
        <w:t>Yes</w:t>
      </w:r>
    </w:p>
    <w:p w14:paraId="524E916F" w14:textId="2E5A4E57" w:rsidR="004B4E7E" w:rsidRDefault="00471B4D" w:rsidP="00471B4D">
      <w:pPr>
        <w:pStyle w:val="NoSpacing"/>
        <w:ind w:left="1440"/>
      </w:pPr>
      <w:r>
        <w:t>Please describe</w:t>
      </w:r>
      <w:r w:rsidR="004B4E7E">
        <w:t>:</w:t>
      </w:r>
      <w:r>
        <w:t xml:space="preserve"> </w:t>
      </w:r>
      <w:r w:rsidR="004B4E7E">
        <w:t>_______________________________________________________________</w:t>
      </w:r>
    </w:p>
    <w:p w14:paraId="2B2E2844" w14:textId="77777777" w:rsidR="004B4E7E" w:rsidRDefault="004B4E7E" w:rsidP="004B4E7E">
      <w:pPr>
        <w:pStyle w:val="NoSpacing"/>
        <w:numPr>
          <w:ilvl w:val="0"/>
          <w:numId w:val="11"/>
        </w:numPr>
      </w:pPr>
      <w:r>
        <w:t>No</w:t>
      </w:r>
    </w:p>
    <w:p w14:paraId="3EEC0056" w14:textId="77777777" w:rsidR="004B4E7E" w:rsidRDefault="004B4E7E" w:rsidP="004B4E7E">
      <w:pPr>
        <w:pStyle w:val="Footer"/>
        <w:tabs>
          <w:tab w:val="clear" w:pos="4320"/>
          <w:tab w:val="clear" w:pos="8640"/>
        </w:tabs>
      </w:pPr>
    </w:p>
    <w:p w14:paraId="45702A2E" w14:textId="074607A4" w:rsidR="004B4E7E" w:rsidRDefault="004B4E7E" w:rsidP="004B4E7E">
      <w:pPr>
        <w:pStyle w:val="Heading2"/>
      </w:pPr>
      <w:r>
        <w:t xml:space="preserve">How comfortable would you feel about </w:t>
      </w:r>
      <w:r w:rsidR="00471B4D">
        <w:t>being able to safely exit</w:t>
      </w:r>
      <w:r>
        <w:t xml:space="preserve"> a </w:t>
      </w:r>
      <w:ins w:id="65" w:author="Beatrice" w:date="2016-02-02T15:55:00Z">
        <w:r w:rsidR="00CB787C">
          <w:t xml:space="preserve">building </w:t>
        </w:r>
      </w:ins>
      <w:del w:id="66" w:author="Beatrice" w:date="2016-02-02T15:55:00Z">
        <w:r w:rsidDel="00CB787C">
          <w:delText xml:space="preserve">dormitory </w:delText>
        </w:r>
      </w:del>
      <w:r>
        <w:t>on fire?</w:t>
      </w:r>
      <w:r w:rsidRPr="00DB6C8E">
        <w:t xml:space="preserve"> </w:t>
      </w:r>
      <w:r>
        <w:t>Please, circle the number that represents your feeling (‘0’ is not comfortable at all; ‘10’ is very comfortable)</w:t>
      </w:r>
    </w:p>
    <w:p w14:paraId="7B5431F2" w14:textId="67859860" w:rsidR="004B4E7E" w:rsidRDefault="004B4E7E" w:rsidP="00471B4D">
      <w:pPr>
        <w:jc w:val="center"/>
      </w:pPr>
      <w:r w:rsidRPr="004B4E7E">
        <w:t>-- 0 1 2 3 4 5 6 7 8 9 10 ++</w:t>
      </w:r>
    </w:p>
    <w:p w14:paraId="7671272E" w14:textId="77777777" w:rsidR="004B4E7E" w:rsidRDefault="004B4E7E" w:rsidP="004B4E7E">
      <w:pPr>
        <w:contextualSpacing/>
      </w:pPr>
    </w:p>
    <w:p w14:paraId="6DF8F6F6" w14:textId="77777777" w:rsidR="004B4E7E" w:rsidRDefault="004B4E7E" w:rsidP="004B4E7E">
      <w:pPr>
        <w:contextualSpacing/>
      </w:pPr>
    </w:p>
    <w:p w14:paraId="3C4F6ED3" w14:textId="7C30762D" w:rsidR="00B04DF0" w:rsidRDefault="005E45DC" w:rsidP="005E45DC">
      <w:pPr>
        <w:pStyle w:val="Heading2"/>
      </w:pPr>
      <w:r>
        <w:t>Have you been trained to use a fire extinguisher?</w:t>
      </w:r>
    </w:p>
    <w:p w14:paraId="3FDB3EF2" w14:textId="77777777" w:rsidR="00282A12" w:rsidRDefault="00282A12" w:rsidP="00282A12">
      <w:pPr>
        <w:pStyle w:val="NoSpacing"/>
        <w:numPr>
          <w:ilvl w:val="0"/>
          <w:numId w:val="14"/>
        </w:numPr>
      </w:pPr>
      <w:r>
        <w:t>Yes</w:t>
      </w:r>
    </w:p>
    <w:p w14:paraId="590AADA4" w14:textId="77777777" w:rsidR="00282A12" w:rsidRDefault="00282A12" w:rsidP="00282A12">
      <w:pPr>
        <w:pStyle w:val="NoSpacing"/>
        <w:numPr>
          <w:ilvl w:val="0"/>
          <w:numId w:val="14"/>
        </w:numPr>
      </w:pPr>
      <w:r>
        <w:t>No</w:t>
      </w:r>
    </w:p>
    <w:p w14:paraId="21739ED5" w14:textId="2EF8BB19" w:rsidR="00282A12" w:rsidRDefault="00282A12" w:rsidP="00282A12">
      <w:pPr>
        <w:pStyle w:val="Heading2"/>
      </w:pPr>
      <w:r>
        <w:t>How comfortable would you feel about using a fire extinguisher while trying to escape a building on fire?</w:t>
      </w:r>
    </w:p>
    <w:p w14:paraId="6D554F19" w14:textId="77777777" w:rsidR="00282A12" w:rsidRDefault="00282A12" w:rsidP="00282A12">
      <w:pPr>
        <w:jc w:val="center"/>
      </w:pPr>
      <w:r w:rsidRPr="004B4E7E">
        <w:t>-- 0 1 2 3 4 5 6 7 8 9 10 ++</w:t>
      </w:r>
    </w:p>
    <w:p w14:paraId="172E7BEF" w14:textId="77777777" w:rsidR="00282A12" w:rsidRPr="00282A12" w:rsidRDefault="00282A12" w:rsidP="00282A12"/>
    <w:sectPr w:rsidR="00282A12" w:rsidRPr="00282A12" w:rsidSect="0086571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C655A" w14:textId="77777777" w:rsidR="00C57CDA" w:rsidRDefault="00C57CDA" w:rsidP="00741E1B">
      <w:r>
        <w:separator/>
      </w:r>
    </w:p>
  </w:endnote>
  <w:endnote w:type="continuationSeparator" w:id="0">
    <w:p w14:paraId="1C33862E" w14:textId="77777777" w:rsidR="00C57CDA" w:rsidRDefault="00C57CDA" w:rsidP="0074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eituraSans-Grot 1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eituraSans-Grot 3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LeituraSans-Grot 2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ohoStd">
    <w:altName w:val="Soho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eituraSans-Grot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5D53E" w14:textId="77777777" w:rsidR="00C57CDA" w:rsidRPr="00786803" w:rsidRDefault="00C57CDA" w:rsidP="00786803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 w:rsidRPr="00786803">
      <w:rPr>
        <w:noProof/>
        <w:color w:val="8C8679"/>
      </w:rPr>
      <w:drawing>
        <wp:anchor distT="0" distB="0" distL="114300" distR="114300" simplePos="0" relativeHeight="251657216" behindDoc="0" locked="0" layoutInCell="1" allowOverlap="1" wp14:anchorId="57FC402E" wp14:editId="2E16CB24">
          <wp:simplePos x="0" y="0"/>
          <wp:positionH relativeFrom="column">
            <wp:posOffset>-457200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s-Row-TAC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2571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803">
      <w:rPr>
        <w:noProof/>
        <w:color w:val="8C867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09B64E" wp14:editId="3B7BF946">
              <wp:simplePos x="0" y="0"/>
              <wp:positionH relativeFrom="column">
                <wp:posOffset>-457200</wp:posOffset>
              </wp:positionH>
              <wp:positionV relativeFrom="paragraph">
                <wp:posOffset>-63500</wp:posOffset>
              </wp:positionV>
              <wp:extent cx="6400800" cy="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B44E6E" id="Straight Connector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-5pt" to="46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" strokecolor="#8c8679"/>
          </w:pict>
        </mc:Fallback>
      </mc:AlternateContent>
    </w:r>
    <w:r w:rsidRPr="00786803">
      <w:rPr>
        <w:rFonts w:ascii="LeituraSans-Grot2" w:hAnsi="LeituraSans-Grot2" w:cs="LeituraSans-Grot2"/>
        <w:color w:val="8C8679"/>
        <w:sz w:val="18"/>
        <w:szCs w:val="18"/>
      </w:rPr>
      <w:t>IS Academic Technology • Oregon State University • is.oregonstate.edu/academic-technology</w:t>
    </w:r>
    <w:r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6EE62" w14:textId="77777777" w:rsidR="00C57CDA" w:rsidRPr="00786803" w:rsidRDefault="00C57CDA" w:rsidP="004B4E7E">
    <w:pPr>
      <w:pStyle w:val="BasicParagraph"/>
      <w:spacing w:line="240" w:lineRule="auto"/>
      <w:ind w:left="1170"/>
      <w:rPr>
        <w:rFonts w:ascii="LeituraSans-Grot2" w:hAnsi="LeituraSans-Grot2" w:cs="LeituraSans-Grot2"/>
        <w:color w:val="8C8679"/>
        <w:sz w:val="18"/>
        <w:szCs w:val="18"/>
      </w:rPr>
    </w:pPr>
    <w:r w:rsidRPr="00786803">
      <w:rPr>
        <w:noProof/>
        <w:color w:val="8C8679"/>
      </w:rPr>
      <w:drawing>
        <wp:anchor distT="0" distB="0" distL="114300" distR="114300" simplePos="0" relativeHeight="251660288" behindDoc="0" locked="0" layoutInCell="1" allowOverlap="1" wp14:anchorId="0303FC4C" wp14:editId="79436614">
          <wp:simplePos x="0" y="0"/>
          <wp:positionH relativeFrom="column">
            <wp:posOffset>-457200</wp:posOffset>
          </wp:positionH>
          <wp:positionV relativeFrom="paragraph">
            <wp:posOffset>22225</wp:posOffset>
          </wp:positionV>
          <wp:extent cx="1143635" cy="25717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s-Row-TAC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635" cy="2571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803">
      <w:rPr>
        <w:noProof/>
        <w:color w:val="8C867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02A31" wp14:editId="29B0182F">
              <wp:simplePos x="0" y="0"/>
              <wp:positionH relativeFrom="column">
                <wp:posOffset>-457200</wp:posOffset>
              </wp:positionH>
              <wp:positionV relativeFrom="paragraph">
                <wp:posOffset>-63500</wp:posOffset>
              </wp:positionV>
              <wp:extent cx="64008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15318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-5pt" to="46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" strokecolor="#8c8679"/>
          </w:pict>
        </mc:Fallback>
      </mc:AlternateContent>
    </w:r>
    <w:r w:rsidRPr="00786803">
      <w:rPr>
        <w:rFonts w:ascii="LeituraSans-Grot2" w:hAnsi="LeituraSans-Grot2" w:cs="LeituraSans-Grot2"/>
        <w:color w:val="8C8679"/>
        <w:sz w:val="18"/>
        <w:szCs w:val="18"/>
      </w:rPr>
      <w:t>IS Academic Technology • Oregon State University • is.oregonstate.edu/academic-technology</w:t>
    </w:r>
    <w:r w:rsidRPr="00786803">
      <w:rPr>
        <w:rFonts w:ascii="LeituraSans-Grot2" w:hAnsi="LeituraSans-Grot2" w:cs="LeituraSans-Grot2"/>
        <w:color w:val="8C8679"/>
        <w:sz w:val="18"/>
        <w:szCs w:val="18"/>
      </w:rPr>
      <w:br/>
      <w:t>Provided by Technology Across the Curriculum (TAC) • tac@oregonstate.edu • 541.737.3811</w:t>
    </w:r>
  </w:p>
  <w:p w14:paraId="235AD5F8" w14:textId="77777777" w:rsidR="00C57CDA" w:rsidRDefault="00C57C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1C15D" w14:textId="77777777" w:rsidR="00C57CDA" w:rsidRDefault="00C57CDA" w:rsidP="00741E1B">
      <w:r>
        <w:separator/>
      </w:r>
    </w:p>
  </w:footnote>
  <w:footnote w:type="continuationSeparator" w:id="0">
    <w:p w14:paraId="6EE23FEE" w14:textId="77777777" w:rsidR="00C57CDA" w:rsidRDefault="00C57CDA" w:rsidP="00741E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3D171" w14:textId="6920DA90" w:rsidR="00C57CDA" w:rsidRPr="00741E1B" w:rsidRDefault="00C57CDA" w:rsidP="00741E1B">
    <w:pPr>
      <w:pStyle w:val="Header"/>
    </w:pPr>
    <w:r w:rsidRPr="00741E1B">
      <mc:AlternateContent>
        <mc:Choice Requires="wps">
          <w:drawing>
            <wp:anchor distT="0" distB="0" distL="114300" distR="114300" simplePos="0" relativeHeight="251655168" behindDoc="0" locked="0" layoutInCell="1" allowOverlap="1" wp14:anchorId="22095BB2" wp14:editId="4E33A391">
              <wp:simplePos x="0" y="0"/>
              <wp:positionH relativeFrom="column">
                <wp:posOffset>-457200</wp:posOffset>
              </wp:positionH>
              <wp:positionV relativeFrom="paragraph">
                <wp:posOffset>228600</wp:posOffset>
              </wp:positionV>
              <wp:extent cx="6400800" cy="0"/>
              <wp:effectExtent l="0" t="0" r="25400" b="2540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7C45B6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8pt" to="46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" strokecolor="#8c8679">
              <w10:wrap type="square"/>
            </v:line>
          </w:pict>
        </mc:Fallback>
      </mc:AlternateContent>
    </w:r>
    <w:r w:rsidRPr="00DB1500">
      <w:t xml:space="preserve"> </w:t>
    </w:r>
    <w:r>
      <w:t>Interview script (Fire Safety Study)</w:t>
    </w:r>
    <w:r w:rsidRPr="00741E1B">
      <w:t xml:space="preserve">  • Page </w:t>
    </w:r>
    <w:r w:rsidRPr="00741E1B">
      <w:rPr>
        <w:rStyle w:val="PageNumber"/>
        <w:rFonts w:ascii="LeituraSans-Grot 2" w:hAnsi="LeituraSans-Grot 2"/>
      </w:rPr>
      <w:fldChar w:fldCharType="begin"/>
    </w:r>
    <w:r w:rsidRPr="00741E1B">
      <w:rPr>
        <w:rStyle w:val="PageNumber"/>
        <w:rFonts w:ascii="LeituraSans-Grot 2" w:hAnsi="LeituraSans-Grot 2"/>
      </w:rPr>
      <w:instrText xml:space="preserve"> PAGE </w:instrText>
    </w:r>
    <w:r w:rsidRPr="00741E1B">
      <w:rPr>
        <w:rStyle w:val="PageNumber"/>
        <w:rFonts w:ascii="LeituraSans-Grot 2" w:hAnsi="LeituraSans-Grot 2"/>
      </w:rPr>
      <w:fldChar w:fldCharType="separate"/>
    </w:r>
    <w:r w:rsidR="001937EB">
      <w:rPr>
        <w:rStyle w:val="PageNumber"/>
        <w:rFonts w:ascii="LeituraSans-Grot 2" w:hAnsi="LeituraSans-Grot 2"/>
      </w:rPr>
      <w:t>2</w:t>
    </w:r>
    <w:r w:rsidRPr="00741E1B">
      <w:rPr>
        <w:rStyle w:val="PageNumber"/>
        <w:rFonts w:ascii="LeituraSans-Grot 2" w:hAnsi="LeituraSans-Grot 2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1491C" w14:textId="6EF2307D" w:rsidR="00C57CDA" w:rsidRPr="00741E1B" w:rsidRDefault="00C57CDA" w:rsidP="004B4E7E">
    <w:pPr>
      <w:pStyle w:val="Header"/>
    </w:pPr>
    <w:r w:rsidRPr="00741E1B">
      <mc:AlternateContent>
        <mc:Choice Requires="wps">
          <w:drawing>
            <wp:anchor distT="0" distB="0" distL="114300" distR="114300" simplePos="0" relativeHeight="251658240" behindDoc="0" locked="0" layoutInCell="1" allowOverlap="1" wp14:anchorId="54BE94C2" wp14:editId="63DFFC96">
              <wp:simplePos x="0" y="0"/>
              <wp:positionH relativeFrom="column">
                <wp:posOffset>-457200</wp:posOffset>
              </wp:positionH>
              <wp:positionV relativeFrom="paragraph">
                <wp:posOffset>228600</wp:posOffset>
              </wp:positionV>
              <wp:extent cx="6400800" cy="0"/>
              <wp:effectExtent l="0" t="0" r="25400" b="25400"/>
              <wp:wrapSquare wrapText="bothSides"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rgbClr val="8C8679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DC63D49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8pt" to="46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" strokecolor="#8c8679">
              <w10:wrap type="square"/>
            </v:line>
          </w:pict>
        </mc:Fallback>
      </mc:AlternateContent>
    </w:r>
    <w:r>
      <w:t>Subject ID:                                                                                                                                                     Background Questionnaire (Fire Safety Study)</w:t>
    </w:r>
    <w:r w:rsidRPr="00741E1B">
      <w:t xml:space="preserve"> • Page </w:t>
    </w:r>
    <w:r w:rsidRPr="00741E1B">
      <w:rPr>
        <w:rStyle w:val="PageNumber"/>
        <w:rFonts w:ascii="LeituraSans-Grot 2" w:hAnsi="LeituraSans-Grot 2"/>
      </w:rPr>
      <w:fldChar w:fldCharType="begin"/>
    </w:r>
    <w:r w:rsidRPr="00741E1B">
      <w:rPr>
        <w:rStyle w:val="PageNumber"/>
        <w:rFonts w:ascii="LeituraSans-Grot 2" w:hAnsi="LeituraSans-Grot 2"/>
      </w:rPr>
      <w:instrText xml:space="preserve"> PAGE </w:instrText>
    </w:r>
    <w:r w:rsidRPr="00741E1B">
      <w:rPr>
        <w:rStyle w:val="PageNumber"/>
        <w:rFonts w:ascii="LeituraSans-Grot 2" w:hAnsi="LeituraSans-Grot 2"/>
      </w:rPr>
      <w:fldChar w:fldCharType="separate"/>
    </w:r>
    <w:r w:rsidR="001937EB">
      <w:rPr>
        <w:rStyle w:val="PageNumber"/>
        <w:rFonts w:ascii="LeituraSans-Grot 2" w:hAnsi="LeituraSans-Grot 2"/>
      </w:rPr>
      <w:t>1</w:t>
    </w:r>
    <w:r w:rsidRPr="00741E1B">
      <w:rPr>
        <w:rStyle w:val="PageNumber"/>
        <w:rFonts w:ascii="LeituraSans-Grot 2" w:hAnsi="LeituraSans-Grot 2"/>
      </w:rPr>
      <w:fldChar w:fldCharType="end"/>
    </w:r>
  </w:p>
  <w:p w14:paraId="3EAF302A" w14:textId="14E119B1" w:rsidR="00C57CDA" w:rsidRDefault="00C57C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46AC"/>
    <w:multiLevelType w:val="hybridMultilevel"/>
    <w:tmpl w:val="01D4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F288E"/>
    <w:multiLevelType w:val="hybridMultilevel"/>
    <w:tmpl w:val="6E367ECA"/>
    <w:lvl w:ilvl="0" w:tplc="04090017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D7574"/>
    <w:multiLevelType w:val="multilevel"/>
    <w:tmpl w:val="BDD418C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B2E7F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124E0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55610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71FFC"/>
    <w:multiLevelType w:val="hybridMultilevel"/>
    <w:tmpl w:val="BDD418C6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2255E"/>
    <w:multiLevelType w:val="hybridMultilevel"/>
    <w:tmpl w:val="1B388F94"/>
    <w:lvl w:ilvl="0" w:tplc="6CAC5A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F58E1"/>
    <w:multiLevelType w:val="hybridMultilevel"/>
    <w:tmpl w:val="DBE442E4"/>
    <w:lvl w:ilvl="0" w:tplc="B91E4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B71F8"/>
    <w:multiLevelType w:val="hybridMultilevel"/>
    <w:tmpl w:val="71FEB61C"/>
    <w:lvl w:ilvl="0" w:tplc="9510EC00">
      <w:numFmt w:val="bullet"/>
      <w:lvlText w:val="-"/>
      <w:lvlJc w:val="left"/>
      <w:pPr>
        <w:ind w:left="720" w:hanging="360"/>
      </w:pPr>
      <w:rPr>
        <w:rFonts w:ascii="LeituraSans-Grot 1" w:eastAsiaTheme="minorEastAsia" w:hAnsi="LeituraSans-Grot 1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96CB4"/>
    <w:multiLevelType w:val="hybridMultilevel"/>
    <w:tmpl w:val="7C46FBA8"/>
    <w:lvl w:ilvl="0" w:tplc="8DF80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D4418"/>
    <w:multiLevelType w:val="hybridMultilevel"/>
    <w:tmpl w:val="037E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B0F5C"/>
    <w:multiLevelType w:val="hybridMultilevel"/>
    <w:tmpl w:val="F48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27EA8"/>
    <w:multiLevelType w:val="hybridMultilevel"/>
    <w:tmpl w:val="792CEDDA"/>
    <w:lvl w:ilvl="0" w:tplc="151C2CD6">
      <w:start w:val="1"/>
      <w:numFmt w:val="decimal"/>
      <w:pStyle w:val="Heading2"/>
      <w:suff w:val="space"/>
      <w:lvlText w:val="Q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1B"/>
    <w:rsid w:val="00042EBA"/>
    <w:rsid w:val="00047C9D"/>
    <w:rsid w:val="000D2F6F"/>
    <w:rsid w:val="00122950"/>
    <w:rsid w:val="00156212"/>
    <w:rsid w:val="0017723B"/>
    <w:rsid w:val="00177C2A"/>
    <w:rsid w:val="001937EB"/>
    <w:rsid w:val="00194C7A"/>
    <w:rsid w:val="00282A12"/>
    <w:rsid w:val="002A4A76"/>
    <w:rsid w:val="002C1E20"/>
    <w:rsid w:val="002C6B4B"/>
    <w:rsid w:val="00304133"/>
    <w:rsid w:val="004671EC"/>
    <w:rsid w:val="00471B4D"/>
    <w:rsid w:val="004B4E7E"/>
    <w:rsid w:val="005130E0"/>
    <w:rsid w:val="005E45DC"/>
    <w:rsid w:val="006753FC"/>
    <w:rsid w:val="006C2711"/>
    <w:rsid w:val="006F5CDC"/>
    <w:rsid w:val="0073492D"/>
    <w:rsid w:val="00741E1B"/>
    <w:rsid w:val="00786803"/>
    <w:rsid w:val="008035A9"/>
    <w:rsid w:val="00865711"/>
    <w:rsid w:val="009A1373"/>
    <w:rsid w:val="009A13A3"/>
    <w:rsid w:val="00AF0929"/>
    <w:rsid w:val="00AF4A6F"/>
    <w:rsid w:val="00B04DF0"/>
    <w:rsid w:val="00B54EC6"/>
    <w:rsid w:val="00C57CDA"/>
    <w:rsid w:val="00CB787C"/>
    <w:rsid w:val="00D5694D"/>
    <w:rsid w:val="00DB1500"/>
    <w:rsid w:val="00E3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BB1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7E"/>
    <w:pPr>
      <w:spacing w:before="120" w:after="120"/>
    </w:pPr>
    <w:rPr>
      <w:rFonts w:ascii="LeituraSans-Grot 1" w:hAnsi="LeituraSans-Grot 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E1B"/>
    <w:pPr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A9"/>
    <w:pPr>
      <w:numPr>
        <w:numId w:val="12"/>
      </w:numPr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basedOn w:val="DefaultParagraphFont"/>
    <w:link w:val="Heading2"/>
    <w:uiPriority w:val="9"/>
    <w:rsid w:val="00741E1B"/>
    <w:rPr>
      <w:rFonts w:ascii="LeituraSans-Grot 2" w:hAnsi="LeituraSans-Grot 2"/>
      <w:color w:val="4A6A7E"/>
    </w:rPr>
  </w:style>
  <w:style w:type="character" w:customStyle="1" w:styleId="Heading1Char">
    <w:name w:val="Heading 1 Char"/>
    <w:basedOn w:val="DefaultParagraphFont"/>
    <w:link w:val="Heading1"/>
    <w:uiPriority w:val="9"/>
    <w:rsid w:val="00741E1B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1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paragraph" w:styleId="ListParagraph">
    <w:name w:val="List Paragraph"/>
    <w:basedOn w:val="Normal"/>
    <w:uiPriority w:val="34"/>
    <w:qFormat/>
    <w:rsid w:val="004B4E7E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B4E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E7E"/>
    <w:rPr>
      <w:rFonts w:ascii="LeituraSans-Grot 1" w:hAnsi="LeituraSans-Grot 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7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1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EC"/>
    <w:rPr>
      <w:rFonts w:ascii="LeituraSans-Grot 1" w:hAnsi="LeituraSans-Grot 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EC"/>
    <w:rPr>
      <w:rFonts w:ascii="LeituraSans-Grot 1" w:hAnsi="LeituraSans-Grot 1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7E"/>
    <w:pPr>
      <w:spacing w:before="120" w:after="120"/>
    </w:pPr>
    <w:rPr>
      <w:rFonts w:ascii="LeituraSans-Grot 1" w:hAnsi="LeituraSans-Grot 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E1B"/>
    <w:pPr>
      <w:outlineLvl w:val="0"/>
    </w:pPr>
    <w:rPr>
      <w:rFonts w:ascii="LeituraSans-Grot 3" w:hAnsi="LeituraSans-Grot 3"/>
      <w:color w:val="D745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A9"/>
    <w:pPr>
      <w:numPr>
        <w:numId w:val="12"/>
      </w:numPr>
      <w:outlineLvl w:val="1"/>
    </w:pPr>
    <w:rPr>
      <w:rFonts w:ascii="LeituraSans-Grot 2" w:hAnsi="LeituraSans-Grot 2"/>
      <w:color w:val="4A6A7E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E1B"/>
    <w:pPr>
      <w:tabs>
        <w:tab w:val="center" w:pos="4320"/>
        <w:tab w:val="right" w:pos="8640"/>
      </w:tabs>
      <w:jc w:val="right"/>
    </w:pPr>
    <w:rPr>
      <w:noProof/>
      <w:color w:val="8C8679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1E1B"/>
    <w:rPr>
      <w:rFonts w:ascii="LeituraSans-Grot 1" w:hAnsi="LeituraSans-Grot 1"/>
      <w:noProof/>
      <w:color w:val="8C867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1B"/>
  </w:style>
  <w:style w:type="character" w:styleId="PageNumber">
    <w:name w:val="page number"/>
    <w:basedOn w:val="DefaultParagraphFont"/>
    <w:uiPriority w:val="99"/>
    <w:semiHidden/>
    <w:unhideWhenUsed/>
    <w:rsid w:val="00741E1B"/>
  </w:style>
  <w:style w:type="character" w:customStyle="1" w:styleId="Heading2Char">
    <w:name w:val="Heading 2 Char"/>
    <w:basedOn w:val="DefaultParagraphFont"/>
    <w:link w:val="Heading2"/>
    <w:uiPriority w:val="9"/>
    <w:rsid w:val="00741E1B"/>
    <w:rPr>
      <w:rFonts w:ascii="LeituraSans-Grot 2" w:hAnsi="LeituraSans-Grot 2"/>
      <w:color w:val="4A6A7E"/>
    </w:rPr>
  </w:style>
  <w:style w:type="character" w:customStyle="1" w:styleId="Heading1Char">
    <w:name w:val="Heading 1 Char"/>
    <w:basedOn w:val="DefaultParagraphFont"/>
    <w:link w:val="Heading1"/>
    <w:uiPriority w:val="9"/>
    <w:rsid w:val="00741E1B"/>
    <w:rPr>
      <w:rFonts w:ascii="LeituraSans-Grot 3" w:hAnsi="LeituraSans-Grot 3"/>
      <w:color w:val="D745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1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C6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B54E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overPageTitle">
    <w:name w:val="Cover Page Title"/>
    <w:uiPriority w:val="99"/>
    <w:rsid w:val="00865711"/>
    <w:rPr>
      <w:rFonts w:ascii="SohoStd-Bold" w:hAnsi="SohoStd-Bold" w:cs="SohoStd-Bold"/>
      <w:b/>
      <w:bCs/>
      <w:sz w:val="56"/>
      <w:szCs w:val="56"/>
    </w:rPr>
  </w:style>
  <w:style w:type="character" w:customStyle="1" w:styleId="CoverPageSubHeading">
    <w:name w:val="Cover Page Sub Heading"/>
    <w:uiPriority w:val="99"/>
    <w:rsid w:val="00865711"/>
    <w:rPr>
      <w:rFonts w:ascii="SohoStd" w:hAnsi="SohoStd" w:cs="SohoStd"/>
      <w:color w:val="5D86A0"/>
      <w:sz w:val="46"/>
      <w:szCs w:val="46"/>
    </w:rPr>
  </w:style>
  <w:style w:type="paragraph" w:styleId="ListParagraph">
    <w:name w:val="List Paragraph"/>
    <w:basedOn w:val="Normal"/>
    <w:uiPriority w:val="34"/>
    <w:qFormat/>
    <w:rsid w:val="004B4E7E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B4E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E7E"/>
    <w:rPr>
      <w:rFonts w:ascii="LeituraSans-Grot 1" w:hAnsi="LeituraSans-Grot 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7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1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EC"/>
    <w:rPr>
      <w:rFonts w:ascii="LeituraSans-Grot 1" w:hAnsi="LeituraSans-Grot 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EC"/>
    <w:rPr>
      <w:rFonts w:ascii="LeituraSans-Grot 1" w:hAnsi="LeituraSans-Grot 1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 Hescock</dc:creator>
  <cp:lastModifiedBy>Beatrice</cp:lastModifiedBy>
  <cp:revision>3</cp:revision>
  <cp:lastPrinted>2015-01-28T18:28:00Z</cp:lastPrinted>
  <dcterms:created xsi:type="dcterms:W3CDTF">2016-02-02T23:58:00Z</dcterms:created>
  <dcterms:modified xsi:type="dcterms:W3CDTF">2016-02-03T03:27:00Z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-624856978</vt:i4>
  </property>
  <property fmtid="{D5CDD505-2E9C-101B-9397-08002B2CF9AE}" pid="3" name="_NewReviewCycle">
    <vt:lpwstr/>
  </property>
  <property fmtid="{D5CDD505-2E9C-101B-9397-08002B2CF9AE}" pid="4" name="_EmailSubject">
    <vt:lpwstr>Protocol and Survey</vt:lpwstr>
  </property>
  <property fmtid="{D5CDD505-2E9C-101B-9397-08002B2CF9AE}" pid="5" name="_AuthorEmail">
    <vt:lpwstr>jon.dorbolo@oregonstate.edu</vt:lpwstr>
  </property>
  <property fmtid="{D5CDD505-2E9C-101B-9397-08002B2CF9AE}" pid="6" name="_AuthorEmailDisplayName">
    <vt:lpwstr>Dorbolo, Jon</vt:lpwstr>
  </property>
  <property fmtid="{D5CDD505-2E9C-101B-9397-08002B2CF9AE}" pid="7" name="_ReviewingToolsShownOnce">
    <vt:lpwstr/>
  </property>
</Properties>
</file>